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lang w:val="en-US"/>
        </w:rPr>
        <w:id w:val="1922005"/>
        <w:docPartObj>
          <w:docPartGallery w:val="Cover Pages"/>
          <w:docPartUnique/>
        </w:docPartObj>
      </w:sdtPr>
      <w:sdtEndPr>
        <w:rPr>
          <w:b w:val="0"/>
          <w:bCs w:val="0"/>
          <w:color w:val="auto"/>
          <w:sz w:val="84"/>
          <w:szCs w:val="84"/>
        </w:rPr>
      </w:sdtEndPr>
      <w:sdtContent>
        <w:tbl>
          <w:tblPr>
            <w:tblpPr w:leftFromText="187" w:rightFromText="187" w:horzAnchor="margin" w:tblpYSpec="bottom"/>
            <w:tblW w:w="3000" w:type="pct"/>
            <w:tblLook w:val="04A0"/>
          </w:tblPr>
          <w:tblGrid>
            <w:gridCol w:w="5746"/>
          </w:tblGrid>
          <w:tr w:rsidR="00AC4450" w:rsidRPr="00AC4450">
            <w:sdt>
              <w:sdtPr>
                <w:rPr>
                  <w:rFonts w:asciiTheme="majorHAnsi" w:eastAsiaTheme="majorEastAsia" w:hAnsiTheme="majorHAnsi" w:cstheme="majorBidi"/>
                  <w:b/>
                  <w:bCs/>
                  <w:color w:val="365F91" w:themeColor="accent1" w:themeShade="BF"/>
                  <w:sz w:val="48"/>
                  <w:szCs w:val="48"/>
                  <w:lang w:val="en-US"/>
                </w:rPr>
                <w:alias w:val="Titel"/>
                <w:id w:val="703864190"/>
                <w:dataBinding w:prefixMappings="xmlns:ns0='http://schemas.openxmlformats.org/package/2006/metadata/core-properties' xmlns:ns1='http://purl.org/dc/elements/1.1/'" w:xpath="/ns0:coreProperties[1]/ns1:title[1]" w:storeItemID="{6C3C8BC8-F283-45AE-878A-BAB7291924A1}"/>
                <w:text/>
              </w:sdtPr>
              <w:sdtEndPr>
                <w:rPr>
                  <w:lang w:val="nl-NL"/>
                </w:rPr>
              </w:sdtEndPr>
              <w:sdtContent>
                <w:tc>
                  <w:tcPr>
                    <w:tcW w:w="5746" w:type="dxa"/>
                  </w:tcPr>
                  <w:p w:rsidR="00AC4450" w:rsidRDefault="00AC4450" w:rsidP="00AC4450">
                    <w:pPr>
                      <w:pStyle w:val="Geenafstand"/>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Analyse Document</w:t>
                    </w:r>
                  </w:p>
                </w:tc>
              </w:sdtContent>
            </w:sdt>
          </w:tr>
          <w:tr w:rsidR="00AC4450" w:rsidRPr="00AC4450">
            <w:tc>
              <w:tcPr>
                <w:tcW w:w="5746" w:type="dxa"/>
              </w:tcPr>
              <w:p w:rsidR="00AC4450" w:rsidRDefault="004406DD" w:rsidP="004406DD">
                <w:pPr>
                  <w:pStyle w:val="Geenafstand"/>
                  <w:rPr>
                    <w:color w:val="484329" w:themeColor="background2" w:themeShade="3F"/>
                    <w:sz w:val="28"/>
                    <w:szCs w:val="28"/>
                  </w:rPr>
                </w:pPr>
                <w:r>
                  <w:rPr>
                    <w:color w:val="484329" w:themeColor="background2" w:themeShade="3F"/>
                    <w:sz w:val="28"/>
                    <w:szCs w:val="28"/>
                  </w:rPr>
                  <w:t xml:space="preserve">'t </w:t>
                </w:r>
                <w:proofErr w:type="spellStart"/>
                <w:r>
                  <w:rPr>
                    <w:color w:val="484329" w:themeColor="background2" w:themeShade="3F"/>
                    <w:sz w:val="28"/>
                    <w:szCs w:val="28"/>
                  </w:rPr>
                  <w:t>Sloepke</w:t>
                </w:r>
                <w:proofErr w:type="spellEnd"/>
              </w:p>
            </w:tc>
          </w:tr>
          <w:tr w:rsidR="00AC4450" w:rsidRPr="00AC4450">
            <w:tc>
              <w:tcPr>
                <w:tcW w:w="5746" w:type="dxa"/>
              </w:tcPr>
              <w:p w:rsidR="00AC4450" w:rsidRDefault="00AC4450">
                <w:pPr>
                  <w:pStyle w:val="Geenafstand"/>
                  <w:rPr>
                    <w:color w:val="484329" w:themeColor="background2" w:themeShade="3F"/>
                    <w:sz w:val="28"/>
                    <w:szCs w:val="28"/>
                  </w:rPr>
                </w:pPr>
              </w:p>
            </w:tc>
          </w:tr>
          <w:tr w:rsidR="00AC4450" w:rsidRPr="00AC4450">
            <w:sdt>
              <w:sdtPr>
                <w:alias w:val="Samenvatting"/>
                <w:id w:val="703864200"/>
                <w:dataBinding w:prefixMappings="xmlns:ns0='http://schemas.microsoft.com/office/2006/coverPageProps'" w:xpath="/ns0:CoverPageProperties[1]/ns0:Abstract[1]" w:storeItemID="{55AF091B-3C7A-41E3-B477-F2FDAA23CFDA}"/>
                <w:text/>
              </w:sdtPr>
              <w:sdtContent>
                <w:tc>
                  <w:tcPr>
                    <w:tcW w:w="5746" w:type="dxa"/>
                  </w:tcPr>
                  <w:p w:rsidR="00AC4450" w:rsidRDefault="00AC4450" w:rsidP="00AC4450">
                    <w:pPr>
                      <w:pStyle w:val="Geenafstand"/>
                    </w:pPr>
                    <w:r>
                      <w:t xml:space="preserve"> </w:t>
                    </w:r>
                  </w:p>
                </w:tc>
              </w:sdtContent>
            </w:sdt>
          </w:tr>
          <w:tr w:rsidR="00AC4450" w:rsidRPr="00AC4450">
            <w:tc>
              <w:tcPr>
                <w:tcW w:w="5746" w:type="dxa"/>
              </w:tcPr>
              <w:p w:rsidR="00AC4450" w:rsidRDefault="00AC4450">
                <w:pPr>
                  <w:pStyle w:val="Geenafstand"/>
                </w:pPr>
              </w:p>
            </w:tc>
          </w:tr>
          <w:tr w:rsidR="00AC4450" w:rsidRPr="00AC4450">
            <w:sdt>
              <w:sdtPr>
                <w:rPr>
                  <w:b/>
                  <w:bCs/>
                </w:rPr>
                <w:alias w:val="Auteu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AC4450" w:rsidRDefault="00043933" w:rsidP="00043933">
                    <w:pPr>
                      <w:pStyle w:val="Geenafstand"/>
                      <w:rPr>
                        <w:b/>
                        <w:bCs/>
                      </w:rPr>
                    </w:pPr>
                    <w:r>
                      <w:rPr>
                        <w:b/>
                        <w:bCs/>
                      </w:rPr>
                      <w:t xml:space="preserve">Tom </w:t>
                    </w:r>
                    <w:proofErr w:type="spellStart"/>
                    <w:r>
                      <w:rPr>
                        <w:b/>
                        <w:bCs/>
                      </w:rPr>
                      <w:t>Ruijs</w:t>
                    </w:r>
                    <w:proofErr w:type="spellEnd"/>
                  </w:p>
                </w:tc>
              </w:sdtContent>
            </w:sdt>
          </w:tr>
          <w:tr w:rsidR="00AC4450">
            <w:tc>
              <w:tcPr>
                <w:tcW w:w="5746" w:type="dxa"/>
              </w:tcPr>
              <w:p w:rsidR="00AC4450" w:rsidRDefault="00043933" w:rsidP="00043933">
                <w:pPr>
                  <w:pStyle w:val="Geenafstand"/>
                  <w:rPr>
                    <w:b/>
                    <w:bCs/>
                  </w:rPr>
                </w:pPr>
                <w:r>
                  <w:rPr>
                    <w:b/>
                    <w:bCs/>
                  </w:rPr>
                  <w:t>22-06-2016</w:t>
                </w:r>
              </w:p>
            </w:tc>
          </w:tr>
          <w:tr w:rsidR="00AC4450">
            <w:tc>
              <w:tcPr>
                <w:tcW w:w="5746" w:type="dxa"/>
              </w:tcPr>
              <w:p w:rsidR="00AC4450" w:rsidRDefault="00AC4450">
                <w:pPr>
                  <w:pStyle w:val="Geenafstand"/>
                  <w:rPr>
                    <w:b/>
                    <w:bCs/>
                  </w:rPr>
                </w:pPr>
              </w:p>
            </w:tc>
          </w:tr>
        </w:tbl>
        <w:p w:rsidR="00AC4450" w:rsidRDefault="00073D6B">
          <w:pPr>
            <w:rPr>
              <w:lang w:val="nl-NL"/>
            </w:rPr>
          </w:pPr>
          <w:r w:rsidRPr="00073D6B">
            <w:rPr>
              <w:noProof/>
              <w:lang w:val="nl-NL"/>
            </w:rPr>
            <w:pict>
              <v:group id="_x0000_s1035" style="position:absolute;margin-left:3817.9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36" type="#_x0000_t32" style="position:absolute;left:6519;top:1258;width:4303;height:10040;flip:x" o:connectortype="straight" strokecolor="#a7bfde [1620]"/>
                <v:group id="_x0000_s1037" style="position:absolute;left:5531;top:9226;width:5291;height:5845" coordorigin="5531,9226" coordsize="5291,5845">
                  <v:shape id="_x0000_s1038"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9" style="position:absolute;left:6117;top:10212;width:4526;height:4258;rotation:41366637fd;flip:y" fillcolor="#d3dfee [820]" stroked="f" strokecolor="#a7bfde [1620]"/>
                  <v:oval id="_x0000_s1040" style="position:absolute;left:6217;top:10481;width:3424;height:3221;rotation:41366637fd;flip:y" fillcolor="#7ba0cd [2420]" stroked="f" strokecolor="#a7bfde [1620]"/>
                </v:group>
                <w10:wrap anchorx="page" anchory="page"/>
              </v:group>
            </w:pict>
          </w:r>
          <w:r w:rsidRPr="00073D6B">
            <w:rPr>
              <w:noProof/>
              <w:lang w:val="nl-NL"/>
            </w:rPr>
            <w:pict>
              <v:group id="_x0000_s1046" style="position:absolute;margin-left:0;margin-top:0;width:464.8pt;height:380.95pt;z-index:251662336;mso-position-horizontal:left;mso-position-horizontal-relative:page;mso-position-vertical:top;mso-position-vertical-relative:page" coordorigin="15,15" coordsize="9296,7619" o:allowincell="f">
                <v:shape id="_x0000_s1047" type="#_x0000_t32" style="position:absolute;left:15;top:15;width:7512;height:7386" o:connectortype="straight" strokecolor="#a7bfde [1620]"/>
                <v:group id="_x0000_s1048" style="position:absolute;left:7095;top:5418;width:2216;height:2216" coordorigin="7907,4350" coordsize="2216,2216">
                  <v:oval id="_x0000_s1049" style="position:absolute;left:7907;top:4350;width:2216;height:2216" fillcolor="#a7bfde [1620]" stroked="f"/>
                  <v:oval id="_x0000_s1050" style="position:absolute;left:7961;top:4684;width:1813;height:1813" fillcolor="#d3dfee [820]" stroked="f"/>
                  <v:oval id="_x0000_s1051" style="position:absolute;left:8006;top:5027;width:1375;height:1375" fillcolor="#7ba0cd [2420]" stroked="f"/>
                </v:group>
                <w10:wrap anchorx="page" anchory="page"/>
              </v:group>
            </w:pict>
          </w:r>
          <w:r w:rsidRPr="00073D6B">
            <w:rPr>
              <w:noProof/>
              <w:lang w:val="nl-NL"/>
            </w:rPr>
            <w:pict>
              <v:group id="_x0000_s1041" style="position:absolute;margin-left:5403.4pt;margin-top:0;width:332.7pt;height:227.25pt;z-index:251661312;mso-position-horizontal:right;mso-position-horizontal-relative:margin;mso-position-vertical:top;mso-position-vertical-relative:page" coordorigin="4136,15" coordsize="6654,4545" o:allowincell="f">
                <v:shape id="_x0000_s1042" type="#_x0000_t32" style="position:absolute;left:4136;top:15;width:3058;height:3855" o:connectortype="straight" strokecolor="#a7bfde [1620]"/>
                <v:oval id="_x0000_s1043" style="position:absolute;left:6674;top:444;width:4116;height:4116" fillcolor="#a7bfde [1620]" stroked="f"/>
                <v:oval id="_x0000_s1044" style="position:absolute;left:6773;top:1058;width:3367;height:3367" fillcolor="#d3dfee [820]" stroked="f"/>
                <v:oval id="_x0000_s1045" style="position:absolute;left:6856;top:1709;width:2553;height:2553" fillcolor="#7ba0cd [2420]" stroked="f"/>
                <w10:wrap anchorx="margin" anchory="page"/>
              </v:group>
            </w:pict>
          </w:r>
        </w:p>
        <w:p w:rsidR="00AC4450" w:rsidRDefault="00AC4450">
          <w:pPr>
            <w:rPr>
              <w:rFonts w:asciiTheme="majorHAnsi" w:eastAsiaTheme="majorEastAsia" w:hAnsiTheme="majorHAnsi" w:cstheme="majorBidi"/>
              <w:sz w:val="84"/>
              <w:szCs w:val="84"/>
              <w:lang w:val="nl-NL"/>
            </w:rPr>
          </w:pPr>
          <w:r>
            <w:rPr>
              <w:rFonts w:asciiTheme="majorHAnsi" w:eastAsiaTheme="majorEastAsia" w:hAnsiTheme="majorHAnsi" w:cstheme="majorBidi"/>
              <w:sz w:val="84"/>
              <w:szCs w:val="84"/>
              <w:lang w:val="nl-NL"/>
            </w:rPr>
            <w:br w:type="page"/>
          </w:r>
        </w:p>
      </w:sdtContent>
    </w:sdt>
    <w:p w:rsidR="008E7CD5" w:rsidRDefault="00AC4450" w:rsidP="00AC4450">
      <w:pPr>
        <w:pStyle w:val="Kop1"/>
      </w:pPr>
      <w:bookmarkStart w:id="0" w:name="_Toc454216281"/>
      <w:proofErr w:type="spellStart"/>
      <w:r>
        <w:lastRenderedPageBreak/>
        <w:t>Versiebeheer</w:t>
      </w:r>
      <w:bookmarkEnd w:id="0"/>
      <w:proofErr w:type="spellEnd"/>
    </w:p>
    <w:tbl>
      <w:tblPr>
        <w:tblStyle w:val="Tabelraster"/>
        <w:tblW w:w="9352" w:type="dxa"/>
        <w:tblLook w:val="04A0"/>
      </w:tblPr>
      <w:tblGrid>
        <w:gridCol w:w="1384"/>
        <w:gridCol w:w="1132"/>
        <w:gridCol w:w="6836"/>
      </w:tblGrid>
      <w:tr w:rsidR="00710AFE" w:rsidRPr="00917B3A" w:rsidTr="00696632">
        <w:tc>
          <w:tcPr>
            <w:tcW w:w="1384" w:type="dxa"/>
          </w:tcPr>
          <w:p w:rsidR="00710AFE" w:rsidRPr="00917B3A" w:rsidRDefault="00710AFE" w:rsidP="00696632">
            <w:pPr>
              <w:rPr>
                <w:b/>
                <w:sz w:val="24"/>
                <w:szCs w:val="24"/>
              </w:rPr>
            </w:pPr>
            <w:r w:rsidRPr="00917B3A">
              <w:rPr>
                <w:b/>
                <w:sz w:val="24"/>
                <w:szCs w:val="24"/>
              </w:rPr>
              <w:t>Datum</w:t>
            </w:r>
          </w:p>
        </w:tc>
        <w:tc>
          <w:tcPr>
            <w:tcW w:w="1132" w:type="dxa"/>
          </w:tcPr>
          <w:p w:rsidR="00710AFE" w:rsidRPr="00917B3A" w:rsidRDefault="00710AFE" w:rsidP="00696632">
            <w:pPr>
              <w:rPr>
                <w:b/>
                <w:sz w:val="24"/>
                <w:szCs w:val="24"/>
              </w:rPr>
            </w:pPr>
            <w:r w:rsidRPr="00917B3A">
              <w:rPr>
                <w:b/>
                <w:sz w:val="24"/>
                <w:szCs w:val="24"/>
              </w:rPr>
              <w:t>Versie</w:t>
            </w:r>
          </w:p>
        </w:tc>
        <w:tc>
          <w:tcPr>
            <w:tcW w:w="6836" w:type="dxa"/>
          </w:tcPr>
          <w:p w:rsidR="00710AFE" w:rsidRPr="00917B3A" w:rsidRDefault="00710AFE" w:rsidP="00696632">
            <w:pPr>
              <w:rPr>
                <w:b/>
                <w:sz w:val="24"/>
                <w:szCs w:val="24"/>
              </w:rPr>
            </w:pPr>
            <w:r w:rsidRPr="00917B3A">
              <w:rPr>
                <w:b/>
                <w:sz w:val="24"/>
                <w:szCs w:val="24"/>
              </w:rPr>
              <w:t>Belangrijke wijziging</w:t>
            </w:r>
          </w:p>
        </w:tc>
      </w:tr>
      <w:tr w:rsidR="00710AFE" w:rsidRPr="00710AFE" w:rsidTr="00696632">
        <w:tc>
          <w:tcPr>
            <w:tcW w:w="1384" w:type="dxa"/>
          </w:tcPr>
          <w:p w:rsidR="00710AFE" w:rsidRDefault="00043933" w:rsidP="00696632">
            <w:r>
              <w:t>17-06-2016</w:t>
            </w:r>
          </w:p>
        </w:tc>
        <w:tc>
          <w:tcPr>
            <w:tcW w:w="1132" w:type="dxa"/>
          </w:tcPr>
          <w:p w:rsidR="00710AFE" w:rsidRDefault="00710AFE" w:rsidP="00696632">
            <w:r>
              <w:t>1.0</w:t>
            </w:r>
          </w:p>
        </w:tc>
        <w:tc>
          <w:tcPr>
            <w:tcW w:w="6836" w:type="dxa"/>
          </w:tcPr>
          <w:p w:rsidR="00710AFE" w:rsidRDefault="00043933" w:rsidP="00696632">
            <w:proofErr w:type="spellStart"/>
            <w:r>
              <w:t>Template</w:t>
            </w:r>
            <w:proofErr w:type="spellEnd"/>
            <w:r>
              <w:t xml:space="preserve"> Versie Opgezet</w:t>
            </w:r>
          </w:p>
        </w:tc>
      </w:tr>
      <w:tr w:rsidR="00710AFE" w:rsidRPr="00710AFE" w:rsidTr="00696632">
        <w:tc>
          <w:tcPr>
            <w:tcW w:w="1384" w:type="dxa"/>
          </w:tcPr>
          <w:p w:rsidR="00710AFE" w:rsidRDefault="00043933" w:rsidP="00696632">
            <w:r>
              <w:t>22-06-2016</w:t>
            </w:r>
          </w:p>
        </w:tc>
        <w:tc>
          <w:tcPr>
            <w:tcW w:w="1132" w:type="dxa"/>
          </w:tcPr>
          <w:p w:rsidR="00710AFE" w:rsidRPr="00806CFD" w:rsidRDefault="00043933" w:rsidP="00696632">
            <w:r>
              <w:t>2.0</w:t>
            </w:r>
          </w:p>
        </w:tc>
        <w:tc>
          <w:tcPr>
            <w:tcW w:w="6836" w:type="dxa"/>
          </w:tcPr>
          <w:p w:rsidR="00710AFE" w:rsidRPr="000E6038" w:rsidRDefault="00043933" w:rsidP="007B24FE">
            <w:r>
              <w:t xml:space="preserve">Document </w:t>
            </w:r>
            <w:r w:rsidR="007B24FE">
              <w:t>Versie 1 Afgerond</w:t>
            </w:r>
          </w:p>
        </w:tc>
      </w:tr>
      <w:tr w:rsidR="00710AFE" w:rsidRPr="00710AFE" w:rsidTr="00696632">
        <w:tc>
          <w:tcPr>
            <w:tcW w:w="1384" w:type="dxa"/>
          </w:tcPr>
          <w:p w:rsidR="00710AFE" w:rsidRDefault="00710AFE" w:rsidP="00696632"/>
        </w:tc>
        <w:tc>
          <w:tcPr>
            <w:tcW w:w="1132" w:type="dxa"/>
          </w:tcPr>
          <w:p w:rsidR="00710AFE" w:rsidRDefault="00710AFE" w:rsidP="00696632"/>
        </w:tc>
        <w:tc>
          <w:tcPr>
            <w:tcW w:w="6836" w:type="dxa"/>
          </w:tcPr>
          <w:p w:rsidR="00710AFE" w:rsidRPr="00DE08F1" w:rsidRDefault="00710AFE" w:rsidP="00696632">
            <w:pPr>
              <w:rPr>
                <w:b/>
                <w:bCs/>
              </w:rPr>
            </w:pPr>
          </w:p>
        </w:tc>
      </w:tr>
      <w:tr w:rsidR="00710AFE" w:rsidRPr="00710AFE" w:rsidTr="00696632">
        <w:tc>
          <w:tcPr>
            <w:tcW w:w="1384" w:type="dxa"/>
          </w:tcPr>
          <w:p w:rsidR="00710AFE" w:rsidRDefault="00710AFE" w:rsidP="00696632"/>
        </w:tc>
        <w:tc>
          <w:tcPr>
            <w:tcW w:w="1132" w:type="dxa"/>
          </w:tcPr>
          <w:p w:rsidR="00710AFE" w:rsidRDefault="00710AFE" w:rsidP="00696632"/>
        </w:tc>
        <w:tc>
          <w:tcPr>
            <w:tcW w:w="6836" w:type="dxa"/>
          </w:tcPr>
          <w:p w:rsidR="00710AFE" w:rsidRDefault="00710AFE" w:rsidP="00696632"/>
        </w:tc>
      </w:tr>
      <w:tr w:rsidR="00710AFE" w:rsidRPr="00710AFE" w:rsidTr="00696632">
        <w:tc>
          <w:tcPr>
            <w:tcW w:w="1384" w:type="dxa"/>
          </w:tcPr>
          <w:p w:rsidR="00710AFE" w:rsidRDefault="00710AFE" w:rsidP="00696632"/>
        </w:tc>
        <w:tc>
          <w:tcPr>
            <w:tcW w:w="1132" w:type="dxa"/>
          </w:tcPr>
          <w:p w:rsidR="00710AFE" w:rsidRDefault="00710AFE" w:rsidP="00696632"/>
        </w:tc>
        <w:tc>
          <w:tcPr>
            <w:tcW w:w="6836" w:type="dxa"/>
          </w:tcPr>
          <w:p w:rsidR="00710AFE" w:rsidRDefault="00710AFE" w:rsidP="00696632"/>
        </w:tc>
      </w:tr>
      <w:tr w:rsidR="00043933" w:rsidRPr="00710AFE" w:rsidTr="00696632">
        <w:tc>
          <w:tcPr>
            <w:tcW w:w="1384" w:type="dxa"/>
          </w:tcPr>
          <w:p w:rsidR="00043933" w:rsidRDefault="00043933" w:rsidP="00696632"/>
          <w:p w:rsidR="00043933" w:rsidRDefault="00043933" w:rsidP="00696632"/>
          <w:p w:rsidR="00043933" w:rsidRDefault="00043933" w:rsidP="00696632"/>
        </w:tc>
        <w:tc>
          <w:tcPr>
            <w:tcW w:w="1132" w:type="dxa"/>
          </w:tcPr>
          <w:p w:rsidR="00043933" w:rsidRDefault="00043933" w:rsidP="00696632"/>
        </w:tc>
        <w:tc>
          <w:tcPr>
            <w:tcW w:w="6836" w:type="dxa"/>
          </w:tcPr>
          <w:p w:rsidR="00043933" w:rsidRDefault="00043933" w:rsidP="00696632"/>
        </w:tc>
      </w:tr>
    </w:tbl>
    <w:p w:rsidR="00043933" w:rsidRDefault="00043933">
      <w:pPr>
        <w:rPr>
          <w:rFonts w:asciiTheme="majorHAnsi" w:eastAsiaTheme="majorEastAsia" w:hAnsiTheme="majorHAnsi" w:cstheme="majorBidi"/>
          <w:b/>
          <w:bCs/>
          <w:color w:val="365F91" w:themeColor="accent1" w:themeShade="BF"/>
          <w:sz w:val="28"/>
          <w:szCs w:val="28"/>
          <w:lang w:val="nl-NL"/>
        </w:rPr>
      </w:pPr>
      <w:r>
        <w:rPr>
          <w:lang w:val="nl-NL"/>
        </w:rPr>
        <w:br w:type="page"/>
      </w:r>
    </w:p>
    <w:sdt>
      <w:sdtPr>
        <w:rPr>
          <w:rFonts w:asciiTheme="minorHAnsi" w:eastAsiaTheme="minorHAnsi" w:hAnsiTheme="minorHAnsi" w:cstheme="minorBidi"/>
          <w:b w:val="0"/>
          <w:bCs w:val="0"/>
          <w:color w:val="auto"/>
          <w:sz w:val="22"/>
          <w:szCs w:val="22"/>
          <w:lang w:val="en-US"/>
        </w:rPr>
        <w:id w:val="1922049"/>
        <w:docPartObj>
          <w:docPartGallery w:val="Table of Contents"/>
          <w:docPartUnique/>
        </w:docPartObj>
      </w:sdtPr>
      <w:sdtContent>
        <w:p w:rsidR="00043933" w:rsidRDefault="00043933" w:rsidP="00043933">
          <w:pPr>
            <w:pStyle w:val="Kopvaninhoudsopgave"/>
          </w:pPr>
          <w:r>
            <w:t>Inhoudsopgave</w:t>
          </w:r>
        </w:p>
        <w:p w:rsidR="00145995" w:rsidRDefault="00073D6B">
          <w:pPr>
            <w:pStyle w:val="Inhopg1"/>
            <w:tabs>
              <w:tab w:val="right" w:leader="dot" w:pos="9350"/>
            </w:tabs>
            <w:rPr>
              <w:rFonts w:eastAsiaTheme="minorEastAsia"/>
              <w:noProof/>
            </w:rPr>
          </w:pPr>
          <w:r>
            <w:rPr>
              <w:lang w:val="nl-NL"/>
            </w:rPr>
            <w:fldChar w:fldCharType="begin"/>
          </w:r>
          <w:r w:rsidR="00043933">
            <w:rPr>
              <w:lang w:val="nl-NL"/>
            </w:rPr>
            <w:instrText xml:space="preserve"> TOC \o "1-3" \h \z \u </w:instrText>
          </w:r>
          <w:r>
            <w:rPr>
              <w:lang w:val="nl-NL"/>
            </w:rPr>
            <w:fldChar w:fldCharType="separate"/>
          </w:r>
          <w:hyperlink w:anchor="_Toc454216281" w:history="1">
            <w:r w:rsidR="00145995" w:rsidRPr="000B6896">
              <w:rPr>
                <w:rStyle w:val="Hyperlink"/>
                <w:noProof/>
              </w:rPr>
              <w:t>Versiebeheer</w:t>
            </w:r>
            <w:r w:rsidR="00145995">
              <w:rPr>
                <w:noProof/>
                <w:webHidden/>
              </w:rPr>
              <w:tab/>
            </w:r>
            <w:r>
              <w:rPr>
                <w:noProof/>
                <w:webHidden/>
              </w:rPr>
              <w:fldChar w:fldCharType="begin"/>
            </w:r>
            <w:r w:rsidR="00145995">
              <w:rPr>
                <w:noProof/>
                <w:webHidden/>
              </w:rPr>
              <w:instrText xml:space="preserve"> PAGEREF _Toc454216281 \h </w:instrText>
            </w:r>
            <w:r>
              <w:rPr>
                <w:noProof/>
                <w:webHidden/>
              </w:rPr>
            </w:r>
            <w:r>
              <w:rPr>
                <w:noProof/>
                <w:webHidden/>
              </w:rPr>
              <w:fldChar w:fldCharType="separate"/>
            </w:r>
            <w:r w:rsidR="00145995">
              <w:rPr>
                <w:noProof/>
                <w:webHidden/>
              </w:rPr>
              <w:t>2</w:t>
            </w:r>
            <w:r>
              <w:rPr>
                <w:noProof/>
                <w:webHidden/>
              </w:rPr>
              <w:fldChar w:fldCharType="end"/>
            </w:r>
          </w:hyperlink>
        </w:p>
        <w:p w:rsidR="00145995" w:rsidRDefault="00073D6B">
          <w:pPr>
            <w:pStyle w:val="Inhopg1"/>
            <w:tabs>
              <w:tab w:val="right" w:leader="dot" w:pos="9350"/>
            </w:tabs>
            <w:rPr>
              <w:rFonts w:eastAsiaTheme="minorEastAsia"/>
              <w:noProof/>
            </w:rPr>
          </w:pPr>
          <w:hyperlink w:anchor="_Toc454216282" w:history="1">
            <w:r w:rsidR="00145995" w:rsidRPr="000B6896">
              <w:rPr>
                <w:rStyle w:val="Hyperlink"/>
                <w:noProof/>
                <w:lang w:val="nl-NL"/>
              </w:rPr>
              <w:t>Inleiding</w:t>
            </w:r>
            <w:r w:rsidR="00145995">
              <w:rPr>
                <w:noProof/>
                <w:webHidden/>
              </w:rPr>
              <w:tab/>
            </w:r>
            <w:r>
              <w:rPr>
                <w:noProof/>
                <w:webHidden/>
              </w:rPr>
              <w:fldChar w:fldCharType="begin"/>
            </w:r>
            <w:r w:rsidR="00145995">
              <w:rPr>
                <w:noProof/>
                <w:webHidden/>
              </w:rPr>
              <w:instrText xml:space="preserve"> PAGEREF _Toc454216282 \h </w:instrText>
            </w:r>
            <w:r>
              <w:rPr>
                <w:noProof/>
                <w:webHidden/>
              </w:rPr>
            </w:r>
            <w:r>
              <w:rPr>
                <w:noProof/>
                <w:webHidden/>
              </w:rPr>
              <w:fldChar w:fldCharType="separate"/>
            </w:r>
            <w:r w:rsidR="00145995">
              <w:rPr>
                <w:noProof/>
                <w:webHidden/>
              </w:rPr>
              <w:t>4</w:t>
            </w:r>
            <w:r>
              <w:rPr>
                <w:noProof/>
                <w:webHidden/>
              </w:rPr>
              <w:fldChar w:fldCharType="end"/>
            </w:r>
          </w:hyperlink>
        </w:p>
        <w:p w:rsidR="00145995" w:rsidRDefault="00073D6B">
          <w:pPr>
            <w:pStyle w:val="Inhopg1"/>
            <w:tabs>
              <w:tab w:val="right" w:leader="dot" w:pos="9350"/>
            </w:tabs>
            <w:rPr>
              <w:rFonts w:eastAsiaTheme="minorEastAsia"/>
              <w:noProof/>
            </w:rPr>
          </w:pPr>
          <w:hyperlink w:anchor="_Toc454216283" w:history="1">
            <w:r w:rsidR="00145995" w:rsidRPr="000B6896">
              <w:rPr>
                <w:rStyle w:val="Hyperlink"/>
                <w:noProof/>
                <w:lang w:val="nl-NL"/>
              </w:rPr>
              <w:t>Scenario</w:t>
            </w:r>
            <w:r w:rsidR="00145995">
              <w:rPr>
                <w:noProof/>
                <w:webHidden/>
              </w:rPr>
              <w:tab/>
            </w:r>
            <w:r>
              <w:rPr>
                <w:noProof/>
                <w:webHidden/>
              </w:rPr>
              <w:fldChar w:fldCharType="begin"/>
            </w:r>
            <w:r w:rsidR="00145995">
              <w:rPr>
                <w:noProof/>
                <w:webHidden/>
              </w:rPr>
              <w:instrText xml:space="preserve"> PAGEREF _Toc454216283 \h </w:instrText>
            </w:r>
            <w:r>
              <w:rPr>
                <w:noProof/>
                <w:webHidden/>
              </w:rPr>
            </w:r>
            <w:r>
              <w:rPr>
                <w:noProof/>
                <w:webHidden/>
              </w:rPr>
              <w:fldChar w:fldCharType="separate"/>
            </w:r>
            <w:r w:rsidR="00145995">
              <w:rPr>
                <w:noProof/>
                <w:webHidden/>
              </w:rPr>
              <w:t>5</w:t>
            </w:r>
            <w:r>
              <w:rPr>
                <w:noProof/>
                <w:webHidden/>
              </w:rPr>
              <w:fldChar w:fldCharType="end"/>
            </w:r>
          </w:hyperlink>
        </w:p>
        <w:p w:rsidR="00145995" w:rsidRDefault="00073D6B">
          <w:pPr>
            <w:pStyle w:val="Inhopg1"/>
            <w:tabs>
              <w:tab w:val="right" w:leader="dot" w:pos="9350"/>
            </w:tabs>
            <w:rPr>
              <w:rFonts w:eastAsiaTheme="minorEastAsia"/>
              <w:noProof/>
            </w:rPr>
          </w:pPr>
          <w:hyperlink w:anchor="_Toc454216284" w:history="1">
            <w:r w:rsidR="00145995" w:rsidRPr="000B6896">
              <w:rPr>
                <w:rStyle w:val="Hyperlink"/>
                <w:noProof/>
                <w:lang w:val="nl-NL"/>
              </w:rPr>
              <w:t>Functionele eisen</w:t>
            </w:r>
            <w:r w:rsidR="00145995">
              <w:rPr>
                <w:noProof/>
                <w:webHidden/>
              </w:rPr>
              <w:tab/>
            </w:r>
            <w:r>
              <w:rPr>
                <w:noProof/>
                <w:webHidden/>
              </w:rPr>
              <w:fldChar w:fldCharType="begin"/>
            </w:r>
            <w:r w:rsidR="00145995">
              <w:rPr>
                <w:noProof/>
                <w:webHidden/>
              </w:rPr>
              <w:instrText xml:space="preserve"> PAGEREF _Toc454216284 \h </w:instrText>
            </w:r>
            <w:r>
              <w:rPr>
                <w:noProof/>
                <w:webHidden/>
              </w:rPr>
            </w:r>
            <w:r>
              <w:rPr>
                <w:noProof/>
                <w:webHidden/>
              </w:rPr>
              <w:fldChar w:fldCharType="separate"/>
            </w:r>
            <w:r w:rsidR="00145995">
              <w:rPr>
                <w:noProof/>
                <w:webHidden/>
              </w:rPr>
              <w:t>6</w:t>
            </w:r>
            <w:r>
              <w:rPr>
                <w:noProof/>
                <w:webHidden/>
              </w:rPr>
              <w:fldChar w:fldCharType="end"/>
            </w:r>
          </w:hyperlink>
        </w:p>
        <w:p w:rsidR="00145995" w:rsidRDefault="00073D6B">
          <w:pPr>
            <w:pStyle w:val="Inhopg2"/>
            <w:tabs>
              <w:tab w:val="right" w:leader="dot" w:pos="9350"/>
            </w:tabs>
            <w:rPr>
              <w:rFonts w:eastAsiaTheme="minorEastAsia"/>
              <w:noProof/>
            </w:rPr>
          </w:pPr>
          <w:hyperlink w:anchor="_Toc454216285" w:history="1">
            <w:r w:rsidR="00145995" w:rsidRPr="000B6896">
              <w:rPr>
                <w:rStyle w:val="Hyperlink"/>
                <w:noProof/>
                <w:lang w:val="nl-NL"/>
              </w:rPr>
              <w:t>Account gerelateerde eisen</w:t>
            </w:r>
            <w:r w:rsidR="00145995">
              <w:rPr>
                <w:noProof/>
                <w:webHidden/>
              </w:rPr>
              <w:tab/>
            </w:r>
            <w:r>
              <w:rPr>
                <w:noProof/>
                <w:webHidden/>
              </w:rPr>
              <w:fldChar w:fldCharType="begin"/>
            </w:r>
            <w:r w:rsidR="00145995">
              <w:rPr>
                <w:noProof/>
                <w:webHidden/>
              </w:rPr>
              <w:instrText xml:space="preserve"> PAGEREF _Toc454216285 \h </w:instrText>
            </w:r>
            <w:r>
              <w:rPr>
                <w:noProof/>
                <w:webHidden/>
              </w:rPr>
            </w:r>
            <w:r>
              <w:rPr>
                <w:noProof/>
                <w:webHidden/>
              </w:rPr>
              <w:fldChar w:fldCharType="separate"/>
            </w:r>
            <w:r w:rsidR="00145995">
              <w:rPr>
                <w:noProof/>
                <w:webHidden/>
              </w:rPr>
              <w:t>6</w:t>
            </w:r>
            <w:r>
              <w:rPr>
                <w:noProof/>
                <w:webHidden/>
              </w:rPr>
              <w:fldChar w:fldCharType="end"/>
            </w:r>
          </w:hyperlink>
        </w:p>
        <w:p w:rsidR="00145995" w:rsidRDefault="00073D6B">
          <w:pPr>
            <w:pStyle w:val="Inhopg2"/>
            <w:tabs>
              <w:tab w:val="right" w:leader="dot" w:pos="9350"/>
            </w:tabs>
            <w:rPr>
              <w:rFonts w:eastAsiaTheme="minorEastAsia"/>
              <w:noProof/>
            </w:rPr>
          </w:pPr>
          <w:hyperlink w:anchor="_Toc454216286" w:history="1">
            <w:r w:rsidR="00145995" w:rsidRPr="000B6896">
              <w:rPr>
                <w:rStyle w:val="Hyperlink"/>
                <w:noProof/>
                <w:lang w:val="nl-NL"/>
              </w:rPr>
              <w:t>&lt;Nog in te vullen&gt; gerelateerde eisen</w:t>
            </w:r>
            <w:r w:rsidR="00145995">
              <w:rPr>
                <w:noProof/>
                <w:webHidden/>
              </w:rPr>
              <w:tab/>
            </w:r>
            <w:r>
              <w:rPr>
                <w:noProof/>
                <w:webHidden/>
              </w:rPr>
              <w:fldChar w:fldCharType="begin"/>
            </w:r>
            <w:r w:rsidR="00145995">
              <w:rPr>
                <w:noProof/>
                <w:webHidden/>
              </w:rPr>
              <w:instrText xml:space="preserve"> PAGEREF _Toc454216286 \h </w:instrText>
            </w:r>
            <w:r>
              <w:rPr>
                <w:noProof/>
                <w:webHidden/>
              </w:rPr>
            </w:r>
            <w:r>
              <w:rPr>
                <w:noProof/>
                <w:webHidden/>
              </w:rPr>
              <w:fldChar w:fldCharType="separate"/>
            </w:r>
            <w:r w:rsidR="00145995">
              <w:rPr>
                <w:noProof/>
                <w:webHidden/>
              </w:rPr>
              <w:t>6</w:t>
            </w:r>
            <w:r>
              <w:rPr>
                <w:noProof/>
                <w:webHidden/>
              </w:rPr>
              <w:fldChar w:fldCharType="end"/>
            </w:r>
          </w:hyperlink>
        </w:p>
        <w:p w:rsidR="00145995" w:rsidRDefault="00073D6B">
          <w:pPr>
            <w:pStyle w:val="Inhopg1"/>
            <w:tabs>
              <w:tab w:val="right" w:leader="dot" w:pos="9350"/>
            </w:tabs>
            <w:rPr>
              <w:rFonts w:eastAsiaTheme="minorEastAsia"/>
              <w:noProof/>
            </w:rPr>
          </w:pPr>
          <w:hyperlink w:anchor="_Toc454216287" w:history="1">
            <w:r w:rsidR="00145995" w:rsidRPr="000B6896">
              <w:rPr>
                <w:rStyle w:val="Hyperlink"/>
                <w:noProof/>
              </w:rPr>
              <w:t>Use cases</w:t>
            </w:r>
            <w:r w:rsidR="00145995">
              <w:rPr>
                <w:noProof/>
                <w:webHidden/>
              </w:rPr>
              <w:tab/>
            </w:r>
            <w:r>
              <w:rPr>
                <w:noProof/>
                <w:webHidden/>
              </w:rPr>
              <w:fldChar w:fldCharType="begin"/>
            </w:r>
            <w:r w:rsidR="00145995">
              <w:rPr>
                <w:noProof/>
                <w:webHidden/>
              </w:rPr>
              <w:instrText xml:space="preserve"> PAGEREF _Toc454216287 \h </w:instrText>
            </w:r>
            <w:r>
              <w:rPr>
                <w:noProof/>
                <w:webHidden/>
              </w:rPr>
            </w:r>
            <w:r>
              <w:rPr>
                <w:noProof/>
                <w:webHidden/>
              </w:rPr>
              <w:fldChar w:fldCharType="separate"/>
            </w:r>
            <w:r w:rsidR="00145995">
              <w:rPr>
                <w:noProof/>
                <w:webHidden/>
              </w:rPr>
              <w:t>7</w:t>
            </w:r>
            <w:r>
              <w:rPr>
                <w:noProof/>
                <w:webHidden/>
              </w:rPr>
              <w:fldChar w:fldCharType="end"/>
            </w:r>
          </w:hyperlink>
        </w:p>
        <w:p w:rsidR="00145995" w:rsidRDefault="00073D6B">
          <w:pPr>
            <w:pStyle w:val="Inhopg1"/>
            <w:tabs>
              <w:tab w:val="right" w:leader="dot" w:pos="9350"/>
            </w:tabs>
            <w:rPr>
              <w:rFonts w:eastAsiaTheme="minorEastAsia"/>
              <w:noProof/>
            </w:rPr>
          </w:pPr>
          <w:hyperlink w:anchor="_Toc454216288" w:history="1">
            <w:r w:rsidR="00145995" w:rsidRPr="000B6896">
              <w:rPr>
                <w:rStyle w:val="Hyperlink"/>
                <w:noProof/>
              </w:rPr>
              <w:t>Niet-functionele eisen</w:t>
            </w:r>
            <w:r w:rsidR="00145995">
              <w:rPr>
                <w:noProof/>
                <w:webHidden/>
              </w:rPr>
              <w:tab/>
            </w:r>
            <w:r>
              <w:rPr>
                <w:noProof/>
                <w:webHidden/>
              </w:rPr>
              <w:fldChar w:fldCharType="begin"/>
            </w:r>
            <w:r w:rsidR="00145995">
              <w:rPr>
                <w:noProof/>
                <w:webHidden/>
              </w:rPr>
              <w:instrText xml:space="preserve"> PAGEREF _Toc454216288 \h </w:instrText>
            </w:r>
            <w:r>
              <w:rPr>
                <w:noProof/>
                <w:webHidden/>
              </w:rPr>
            </w:r>
            <w:r>
              <w:rPr>
                <w:noProof/>
                <w:webHidden/>
              </w:rPr>
              <w:fldChar w:fldCharType="separate"/>
            </w:r>
            <w:r w:rsidR="00145995">
              <w:rPr>
                <w:noProof/>
                <w:webHidden/>
              </w:rPr>
              <w:t>8</w:t>
            </w:r>
            <w:r>
              <w:rPr>
                <w:noProof/>
                <w:webHidden/>
              </w:rPr>
              <w:fldChar w:fldCharType="end"/>
            </w:r>
          </w:hyperlink>
        </w:p>
        <w:p w:rsidR="00145995" w:rsidRDefault="00073D6B">
          <w:pPr>
            <w:pStyle w:val="Inhopg1"/>
            <w:tabs>
              <w:tab w:val="right" w:leader="dot" w:pos="9350"/>
            </w:tabs>
            <w:rPr>
              <w:rFonts w:eastAsiaTheme="minorEastAsia"/>
              <w:noProof/>
            </w:rPr>
          </w:pPr>
          <w:hyperlink w:anchor="_Toc454216289" w:history="1">
            <w:r w:rsidR="00145995" w:rsidRPr="000B6896">
              <w:rPr>
                <w:rStyle w:val="Hyperlink"/>
                <w:noProof/>
              </w:rPr>
              <w:t>User Interface Schetsen</w:t>
            </w:r>
            <w:r w:rsidR="00145995">
              <w:rPr>
                <w:noProof/>
                <w:webHidden/>
              </w:rPr>
              <w:tab/>
            </w:r>
            <w:r>
              <w:rPr>
                <w:noProof/>
                <w:webHidden/>
              </w:rPr>
              <w:fldChar w:fldCharType="begin"/>
            </w:r>
            <w:r w:rsidR="00145995">
              <w:rPr>
                <w:noProof/>
                <w:webHidden/>
              </w:rPr>
              <w:instrText xml:space="preserve"> PAGEREF _Toc454216289 \h </w:instrText>
            </w:r>
            <w:r>
              <w:rPr>
                <w:noProof/>
                <w:webHidden/>
              </w:rPr>
            </w:r>
            <w:r>
              <w:rPr>
                <w:noProof/>
                <w:webHidden/>
              </w:rPr>
              <w:fldChar w:fldCharType="separate"/>
            </w:r>
            <w:r w:rsidR="00145995">
              <w:rPr>
                <w:noProof/>
                <w:webHidden/>
              </w:rPr>
              <w:t>9</w:t>
            </w:r>
            <w:r>
              <w:rPr>
                <w:noProof/>
                <w:webHidden/>
              </w:rPr>
              <w:fldChar w:fldCharType="end"/>
            </w:r>
          </w:hyperlink>
        </w:p>
        <w:p w:rsidR="00145995" w:rsidRDefault="00073D6B">
          <w:pPr>
            <w:pStyle w:val="Inhopg1"/>
            <w:tabs>
              <w:tab w:val="right" w:leader="dot" w:pos="9350"/>
            </w:tabs>
            <w:rPr>
              <w:rFonts w:eastAsiaTheme="minorEastAsia"/>
              <w:noProof/>
            </w:rPr>
          </w:pPr>
          <w:hyperlink w:anchor="_Toc454216290" w:history="1">
            <w:r w:rsidR="00145995" w:rsidRPr="000B6896">
              <w:rPr>
                <w:rStyle w:val="Hyperlink"/>
                <w:noProof/>
              </w:rPr>
              <w:t>Datamodel</w:t>
            </w:r>
            <w:r w:rsidR="00145995">
              <w:rPr>
                <w:noProof/>
                <w:webHidden/>
              </w:rPr>
              <w:tab/>
            </w:r>
            <w:r>
              <w:rPr>
                <w:noProof/>
                <w:webHidden/>
              </w:rPr>
              <w:fldChar w:fldCharType="begin"/>
            </w:r>
            <w:r w:rsidR="00145995">
              <w:rPr>
                <w:noProof/>
                <w:webHidden/>
              </w:rPr>
              <w:instrText xml:space="preserve"> PAGEREF _Toc454216290 \h </w:instrText>
            </w:r>
            <w:r>
              <w:rPr>
                <w:noProof/>
                <w:webHidden/>
              </w:rPr>
            </w:r>
            <w:r>
              <w:rPr>
                <w:noProof/>
                <w:webHidden/>
              </w:rPr>
              <w:fldChar w:fldCharType="separate"/>
            </w:r>
            <w:r w:rsidR="00145995">
              <w:rPr>
                <w:noProof/>
                <w:webHidden/>
              </w:rPr>
              <w:t>10</w:t>
            </w:r>
            <w:r>
              <w:rPr>
                <w:noProof/>
                <w:webHidden/>
              </w:rPr>
              <w:fldChar w:fldCharType="end"/>
            </w:r>
          </w:hyperlink>
        </w:p>
        <w:p w:rsidR="00145995" w:rsidRDefault="00073D6B">
          <w:pPr>
            <w:pStyle w:val="Inhopg1"/>
            <w:tabs>
              <w:tab w:val="right" w:leader="dot" w:pos="9350"/>
            </w:tabs>
            <w:rPr>
              <w:rFonts w:eastAsiaTheme="minorEastAsia"/>
              <w:noProof/>
            </w:rPr>
          </w:pPr>
          <w:hyperlink w:anchor="_Toc454216291" w:history="1">
            <w:r w:rsidR="00145995" w:rsidRPr="000B6896">
              <w:rPr>
                <w:rStyle w:val="Hyperlink"/>
                <w:noProof/>
              </w:rPr>
              <w:t>Planning</w:t>
            </w:r>
            <w:r w:rsidR="00145995">
              <w:rPr>
                <w:noProof/>
                <w:webHidden/>
              </w:rPr>
              <w:tab/>
            </w:r>
            <w:r>
              <w:rPr>
                <w:noProof/>
                <w:webHidden/>
              </w:rPr>
              <w:fldChar w:fldCharType="begin"/>
            </w:r>
            <w:r w:rsidR="00145995">
              <w:rPr>
                <w:noProof/>
                <w:webHidden/>
              </w:rPr>
              <w:instrText xml:space="preserve"> PAGEREF _Toc454216291 \h </w:instrText>
            </w:r>
            <w:r>
              <w:rPr>
                <w:noProof/>
                <w:webHidden/>
              </w:rPr>
            </w:r>
            <w:r>
              <w:rPr>
                <w:noProof/>
                <w:webHidden/>
              </w:rPr>
              <w:fldChar w:fldCharType="separate"/>
            </w:r>
            <w:r w:rsidR="00145995">
              <w:rPr>
                <w:noProof/>
                <w:webHidden/>
              </w:rPr>
              <w:t>11</w:t>
            </w:r>
            <w:r>
              <w:rPr>
                <w:noProof/>
                <w:webHidden/>
              </w:rPr>
              <w:fldChar w:fldCharType="end"/>
            </w:r>
          </w:hyperlink>
        </w:p>
        <w:p w:rsidR="00043933" w:rsidRDefault="00073D6B" w:rsidP="00043933">
          <w:pPr>
            <w:rPr>
              <w:lang w:val="nl-NL"/>
            </w:rPr>
          </w:pPr>
          <w:r>
            <w:rPr>
              <w:lang w:val="nl-NL"/>
            </w:rPr>
            <w:fldChar w:fldCharType="end"/>
          </w:r>
        </w:p>
      </w:sdtContent>
    </w:sdt>
    <w:p w:rsidR="00043933" w:rsidRDefault="00043933" w:rsidP="00043933">
      <w:pPr>
        <w:rPr>
          <w:rFonts w:asciiTheme="majorHAnsi" w:eastAsiaTheme="majorEastAsia" w:hAnsiTheme="majorHAnsi" w:cstheme="majorBidi"/>
          <w:b/>
          <w:bCs/>
          <w:color w:val="365F91" w:themeColor="accent1" w:themeShade="BF"/>
          <w:sz w:val="28"/>
          <w:szCs w:val="28"/>
          <w:lang w:val="nl-NL"/>
        </w:rPr>
      </w:pPr>
      <w:r>
        <w:rPr>
          <w:lang w:val="nl-NL"/>
        </w:rPr>
        <w:t xml:space="preserve"> </w:t>
      </w:r>
      <w:r>
        <w:rPr>
          <w:lang w:val="nl-NL"/>
        </w:rPr>
        <w:br w:type="page"/>
      </w:r>
    </w:p>
    <w:p w:rsidR="00710AFE" w:rsidRPr="00043933" w:rsidRDefault="00710AFE" w:rsidP="00710AFE">
      <w:pPr>
        <w:pStyle w:val="Kop1"/>
        <w:rPr>
          <w:lang w:val="nl-NL"/>
        </w:rPr>
      </w:pPr>
      <w:bookmarkStart w:id="1" w:name="_Toc454216282"/>
      <w:r w:rsidRPr="00043933">
        <w:rPr>
          <w:lang w:val="nl-NL"/>
        </w:rPr>
        <w:lastRenderedPageBreak/>
        <w:t>Inleiding</w:t>
      </w:r>
      <w:bookmarkEnd w:id="1"/>
    </w:p>
    <w:p w:rsidR="00043933" w:rsidRDefault="00043933" w:rsidP="00043933">
      <w:pPr>
        <w:spacing w:line="240" w:lineRule="auto"/>
        <w:rPr>
          <w:rFonts w:asciiTheme="majorHAnsi" w:eastAsiaTheme="majorEastAsia" w:hAnsiTheme="majorHAnsi" w:cstheme="majorBidi"/>
          <w:b/>
          <w:bCs/>
          <w:color w:val="365F91" w:themeColor="accent1" w:themeShade="BF"/>
          <w:sz w:val="28"/>
          <w:szCs w:val="28"/>
          <w:lang w:val="nl-NL"/>
        </w:rPr>
      </w:pPr>
      <w:r w:rsidRPr="00043933">
        <w:rPr>
          <w:lang w:val="nl-NL"/>
        </w:rPr>
        <w:t xml:space="preserve">In dit document zijn alle eisen en functionaliteiten beschreven die nodig zijn voor het te maken </w:t>
      </w:r>
      <w:r>
        <w:rPr>
          <w:lang w:val="nl-NL"/>
        </w:rPr>
        <w:t>van de applicatie</w:t>
      </w:r>
      <w:r w:rsidRPr="00043933">
        <w:rPr>
          <w:lang w:val="nl-NL"/>
        </w:rPr>
        <w:t>.</w:t>
      </w:r>
      <w:r>
        <w:rPr>
          <w:lang w:val="nl-NL"/>
        </w:rPr>
        <w:t xml:space="preserve"> </w:t>
      </w:r>
      <w:r w:rsidRPr="00043933">
        <w:rPr>
          <w:lang w:val="nl-NL"/>
        </w:rPr>
        <w:t>Het document begint met het o</w:t>
      </w:r>
      <w:r>
        <w:rPr>
          <w:lang w:val="nl-NL"/>
        </w:rPr>
        <w:t>mschrijven van de opdracht en een kort scenario</w:t>
      </w:r>
      <w:r w:rsidRPr="00043933">
        <w:rPr>
          <w:lang w:val="nl-NL"/>
        </w:rPr>
        <w:t>. Hierna wordt er</w:t>
      </w:r>
      <w:r>
        <w:rPr>
          <w:lang w:val="nl-NL"/>
        </w:rPr>
        <w:t xml:space="preserve"> </w:t>
      </w:r>
      <w:r w:rsidRPr="00043933">
        <w:rPr>
          <w:lang w:val="nl-NL"/>
        </w:rPr>
        <w:t xml:space="preserve">duidelijk beschreven wat de </w:t>
      </w:r>
      <w:del w:id="2" w:author="Tom Ruijs" w:date="2016-06-22T16:43:00Z">
        <w:r w:rsidRPr="00043933" w:rsidDel="005B7D65">
          <w:rPr>
            <w:lang w:val="nl-NL"/>
          </w:rPr>
          <w:delText xml:space="preserve">requirements </w:delText>
        </w:r>
      </w:del>
      <w:ins w:id="3" w:author="Tom Ruijs" w:date="2016-06-22T16:43:00Z">
        <w:r w:rsidR="005B7D65">
          <w:rPr>
            <w:lang w:val="nl-NL"/>
          </w:rPr>
          <w:t>eisen</w:t>
        </w:r>
        <w:r w:rsidR="005B7D65" w:rsidRPr="00043933">
          <w:rPr>
            <w:lang w:val="nl-NL"/>
          </w:rPr>
          <w:t xml:space="preserve"> </w:t>
        </w:r>
      </w:ins>
      <w:r w:rsidRPr="00043933">
        <w:rPr>
          <w:lang w:val="nl-NL"/>
        </w:rPr>
        <w:t xml:space="preserve">zijn van </w:t>
      </w:r>
      <w:r>
        <w:rPr>
          <w:lang w:val="nl-NL"/>
        </w:rPr>
        <w:t>het</w:t>
      </w:r>
      <w:r w:rsidRPr="00043933">
        <w:rPr>
          <w:lang w:val="nl-NL"/>
        </w:rPr>
        <w:t xml:space="preserve"> product. </w:t>
      </w:r>
      <w:r>
        <w:rPr>
          <w:lang w:val="nl-NL"/>
        </w:rPr>
        <w:br w:type="page"/>
      </w:r>
    </w:p>
    <w:p w:rsidR="00E664F5" w:rsidRDefault="00710AFE" w:rsidP="00E664F5">
      <w:pPr>
        <w:pStyle w:val="Kop1"/>
        <w:rPr>
          <w:lang w:val="nl-NL"/>
        </w:rPr>
      </w:pPr>
      <w:bookmarkStart w:id="4" w:name="_Toc454216283"/>
      <w:r w:rsidRPr="00710AFE">
        <w:rPr>
          <w:lang w:val="nl-NL"/>
        </w:rPr>
        <w:lastRenderedPageBreak/>
        <w:t>Scenario</w:t>
      </w:r>
      <w:bookmarkEnd w:id="4"/>
    </w:p>
    <w:p w:rsidR="00043933" w:rsidRPr="00E664F5" w:rsidRDefault="00E664F5" w:rsidP="00E664F5">
      <w:pPr>
        <w:rPr>
          <w:rFonts w:asciiTheme="majorHAnsi" w:eastAsiaTheme="majorEastAsia" w:hAnsiTheme="majorHAnsi" w:cstheme="majorBidi"/>
          <w:b/>
          <w:bCs/>
          <w:color w:val="365F91" w:themeColor="accent1" w:themeShade="BF"/>
          <w:sz w:val="28"/>
          <w:szCs w:val="28"/>
          <w:lang w:val="nl-NL"/>
        </w:rPr>
      </w:pPr>
      <w:del w:id="5" w:author="Tom Ruijs" w:date="2016-06-22T16:35:00Z">
        <w:r w:rsidDel="006A5D57">
          <w:rPr>
            <w:lang w:val="nl-NL"/>
          </w:rPr>
          <w:delText>TODO</w:delText>
        </w:r>
      </w:del>
      <w:ins w:id="6" w:author="Tom Ruijs" w:date="2016-06-22T16:35:00Z">
        <w:r w:rsidR="006A5D57">
          <w:rPr>
            <w:lang w:val="nl-NL"/>
          </w:rPr>
          <w:t xml:space="preserve">Meneer van de </w:t>
        </w:r>
        <w:proofErr w:type="spellStart"/>
        <w:r w:rsidR="006A5D57">
          <w:rPr>
            <w:lang w:val="nl-NL"/>
          </w:rPr>
          <w:t>Flier</w:t>
        </w:r>
        <w:proofErr w:type="spellEnd"/>
        <w:r w:rsidR="006A5D57">
          <w:rPr>
            <w:lang w:val="nl-NL"/>
          </w:rPr>
          <w:t xml:space="preserve"> zou graag een boot willen gaan huren. Dus hij gaat naar het 't </w:t>
        </w:r>
        <w:proofErr w:type="spellStart"/>
        <w:r w:rsidR="006A5D57">
          <w:rPr>
            <w:lang w:val="nl-NL"/>
          </w:rPr>
          <w:t>Sloekje</w:t>
        </w:r>
        <w:proofErr w:type="spellEnd"/>
        <w:r w:rsidR="006A5D57">
          <w:rPr>
            <w:lang w:val="nl-NL"/>
          </w:rPr>
          <w:t xml:space="preserve"> </w:t>
        </w:r>
      </w:ins>
      <w:ins w:id="7" w:author="Tom Ruijs" w:date="2016-06-22T16:36:00Z">
        <w:r w:rsidR="006A5D57">
          <w:rPr>
            <w:lang w:val="nl-NL"/>
          </w:rPr>
          <w:t>en er wordt van hem gevraagd om zijn e-mail en naam</w:t>
        </w:r>
      </w:ins>
      <w:ins w:id="8" w:author="Tom Ruijs" w:date="2016-06-22T16:51:00Z">
        <w:r w:rsidR="008023B3">
          <w:rPr>
            <w:lang w:val="nl-NL"/>
          </w:rPr>
          <w:t xml:space="preserve"> toen hij aankwam zetten </w:t>
        </w:r>
      </w:ins>
      <w:ins w:id="9" w:author="Tom Ruijs" w:date="2016-06-22T16:36:00Z">
        <w:r w:rsidR="006A5D57">
          <w:rPr>
            <w:lang w:val="nl-NL"/>
          </w:rPr>
          <w:t>bij de vriendelijk</w:t>
        </w:r>
      </w:ins>
      <w:ins w:id="10" w:author="Tom Ruijs" w:date="2016-06-22T16:51:00Z">
        <w:r w:rsidR="008023B3">
          <w:rPr>
            <w:lang w:val="nl-NL"/>
          </w:rPr>
          <w:t>e</w:t>
        </w:r>
      </w:ins>
      <w:ins w:id="11" w:author="Tom Ruijs" w:date="2016-06-22T16:36:00Z">
        <w:r w:rsidR="006A5D57">
          <w:rPr>
            <w:lang w:val="nl-NL"/>
          </w:rPr>
          <w:t xml:space="preserve"> kassagier. </w:t>
        </w:r>
      </w:ins>
      <w:ins w:id="12" w:author="Tom Ruijs" w:date="2016-06-22T16:37:00Z">
        <w:r w:rsidR="006A5D57">
          <w:rPr>
            <w:lang w:val="nl-NL"/>
          </w:rPr>
          <w:t xml:space="preserve">Omdat meneer van de </w:t>
        </w:r>
        <w:proofErr w:type="spellStart"/>
        <w:r w:rsidR="006A5D57">
          <w:rPr>
            <w:lang w:val="nl-NL"/>
          </w:rPr>
          <w:t>Flier</w:t>
        </w:r>
        <w:proofErr w:type="spellEnd"/>
        <w:r w:rsidR="006A5D57">
          <w:rPr>
            <w:lang w:val="nl-NL"/>
          </w:rPr>
          <w:t xml:space="preserve"> niet goed was voorbereid weet hij nog niet wat hij moe</w:t>
        </w:r>
      </w:ins>
      <w:ins w:id="13" w:author="Tom Ruijs" w:date="2016-06-22T16:38:00Z">
        <w:r w:rsidR="006A5D57">
          <w:rPr>
            <w:lang w:val="nl-NL"/>
          </w:rPr>
          <w:t xml:space="preserve">t doen. Hij weet echter wel dat hij een budget van ca. 50 euro heeft. De kassagier biedt hem doormiddel van de applicatie aan </w:t>
        </w:r>
      </w:ins>
      <w:ins w:id="14" w:author="Tom Ruijs" w:date="2016-06-22T16:39:00Z">
        <w:r w:rsidR="006A5D57">
          <w:rPr>
            <w:lang w:val="nl-NL"/>
          </w:rPr>
          <w:t>om te bereken hoeveel meren hij kan bevaren. Echte</w:t>
        </w:r>
      </w:ins>
      <w:ins w:id="15" w:author="Tom Ruijs" w:date="2016-06-22T16:52:00Z">
        <w:r w:rsidR="008023B3">
          <w:rPr>
            <w:lang w:val="nl-NL"/>
          </w:rPr>
          <w:t>r</w:t>
        </w:r>
      </w:ins>
      <w:ins w:id="16" w:author="Tom Ruijs" w:date="2016-06-22T16:39:00Z">
        <w:r w:rsidR="006A5D57">
          <w:rPr>
            <w:lang w:val="nl-NL"/>
          </w:rPr>
          <w:t xml:space="preserve"> moet de toekomstige huurder wel aangeven wat voor boot </w:t>
        </w:r>
      </w:ins>
      <w:ins w:id="17" w:author="Tom Ruijs" w:date="2016-06-22T16:40:00Z">
        <w:r w:rsidR="006A5D57">
          <w:rPr>
            <w:lang w:val="nl-NL"/>
          </w:rPr>
          <w:t xml:space="preserve">hij nodig heeft en wat voor andere materialen. Hij besluit op een roeiboot om met zijn gezin te kunnen varen. </w:t>
        </w:r>
      </w:ins>
      <w:ins w:id="18" w:author="Tom Ruijs" w:date="2016-06-22T16:41:00Z">
        <w:r w:rsidR="006A5D57">
          <w:rPr>
            <w:lang w:val="nl-NL"/>
          </w:rPr>
          <w:t>Daarvoor heeft hij natuurlijk wat zwemvestjes bij nodig voor zijn jongere kinderen, dus besluit hij die ook mee te nemen. Het aantal meren wo</w:t>
        </w:r>
      </w:ins>
      <w:ins w:id="19" w:author="Tom Ruijs" w:date="2016-06-22T16:42:00Z">
        <w:r w:rsidR="006A5D57">
          <w:rPr>
            <w:lang w:val="nl-NL"/>
          </w:rPr>
          <w:t xml:space="preserve">rden berekend en na het selecteren van dat hij wil gaan varen op het </w:t>
        </w:r>
      </w:ins>
      <w:ins w:id="20" w:author="Tom Ruijs" w:date="2016-06-22T16:52:00Z">
        <w:r w:rsidR="008023B3">
          <w:rPr>
            <w:lang w:val="nl-NL"/>
          </w:rPr>
          <w:t>IJsselmeer</w:t>
        </w:r>
      </w:ins>
      <w:ins w:id="21" w:author="Tom Ruijs" w:date="2016-06-22T16:42:00Z">
        <w:r w:rsidR="006A5D57">
          <w:rPr>
            <w:lang w:val="nl-NL"/>
          </w:rPr>
          <w:t xml:space="preserve"> worden zijn kosten berekend. Eenmaal betaald zal hem een </w:t>
        </w:r>
      </w:ins>
      <w:ins w:id="22" w:author="Tom Ruijs" w:date="2016-06-22T16:53:00Z">
        <w:r w:rsidR="008023B3">
          <w:rPr>
            <w:lang w:val="nl-NL"/>
          </w:rPr>
          <w:t>fijne</w:t>
        </w:r>
      </w:ins>
      <w:ins w:id="23" w:author="Tom Ruijs" w:date="2016-06-22T16:42:00Z">
        <w:r w:rsidR="006A5D57">
          <w:rPr>
            <w:lang w:val="nl-NL"/>
          </w:rPr>
          <w:t xml:space="preserve"> dag uit </w:t>
        </w:r>
      </w:ins>
      <w:ins w:id="24" w:author="Tom Ruijs" w:date="2016-06-22T16:52:00Z">
        <w:r w:rsidR="008023B3">
          <w:rPr>
            <w:lang w:val="nl-NL"/>
          </w:rPr>
          <w:t xml:space="preserve">varen </w:t>
        </w:r>
      </w:ins>
      <w:ins w:id="25" w:author="Tom Ruijs" w:date="2016-06-22T16:42:00Z">
        <w:r w:rsidR="006A5D57">
          <w:rPr>
            <w:lang w:val="nl-NL"/>
          </w:rPr>
          <w:t>tegemoet komen.</w:t>
        </w:r>
      </w:ins>
      <w:r w:rsidR="00043933">
        <w:rPr>
          <w:lang w:val="nl-NL"/>
        </w:rPr>
        <w:br w:type="page"/>
      </w:r>
    </w:p>
    <w:p w:rsidR="00710AFE" w:rsidRDefault="00710AFE" w:rsidP="00710AFE">
      <w:pPr>
        <w:pStyle w:val="Kop1"/>
        <w:rPr>
          <w:lang w:val="nl-NL"/>
        </w:rPr>
      </w:pPr>
      <w:bookmarkStart w:id="26" w:name="_Toc454216284"/>
      <w:r w:rsidRPr="00710AFE">
        <w:rPr>
          <w:lang w:val="nl-NL"/>
        </w:rPr>
        <w:lastRenderedPageBreak/>
        <w:t>Functionele eisen</w:t>
      </w:r>
      <w:bookmarkEnd w:id="26"/>
    </w:p>
    <w:tbl>
      <w:tblPr>
        <w:tblStyle w:val="Tabelraster"/>
        <w:tblW w:w="0" w:type="auto"/>
        <w:tblLook w:val="04A0"/>
      </w:tblPr>
      <w:tblGrid>
        <w:gridCol w:w="911"/>
        <w:gridCol w:w="4962"/>
        <w:gridCol w:w="1182"/>
        <w:gridCol w:w="2521"/>
      </w:tblGrid>
      <w:tr w:rsidR="00BE5178" w:rsidTr="00907682">
        <w:tc>
          <w:tcPr>
            <w:tcW w:w="911" w:type="dxa"/>
          </w:tcPr>
          <w:p w:rsidR="00BE5178" w:rsidRPr="00BE5178" w:rsidRDefault="00BE5178">
            <w:pPr>
              <w:rPr>
                <w:b/>
              </w:rPr>
            </w:pPr>
            <w:r w:rsidRPr="00BE5178">
              <w:rPr>
                <w:b/>
              </w:rPr>
              <w:t>ID</w:t>
            </w:r>
          </w:p>
        </w:tc>
        <w:tc>
          <w:tcPr>
            <w:tcW w:w="4962" w:type="dxa"/>
          </w:tcPr>
          <w:p w:rsidR="00BE5178" w:rsidRPr="00BE5178" w:rsidRDefault="00BE5178">
            <w:pPr>
              <w:rPr>
                <w:b/>
              </w:rPr>
            </w:pPr>
            <w:r w:rsidRPr="00BE5178">
              <w:rPr>
                <w:b/>
              </w:rPr>
              <w:t>Requirement</w:t>
            </w:r>
          </w:p>
        </w:tc>
        <w:tc>
          <w:tcPr>
            <w:tcW w:w="1182" w:type="dxa"/>
          </w:tcPr>
          <w:p w:rsidR="00BE5178" w:rsidRPr="00BE5178" w:rsidRDefault="00BE5178">
            <w:pPr>
              <w:rPr>
                <w:b/>
              </w:rPr>
            </w:pPr>
            <w:r w:rsidRPr="00BE5178">
              <w:rPr>
                <w:b/>
              </w:rPr>
              <w:t>MoSCoW</w:t>
            </w:r>
          </w:p>
        </w:tc>
        <w:tc>
          <w:tcPr>
            <w:tcW w:w="2521" w:type="dxa"/>
          </w:tcPr>
          <w:p w:rsidR="00BE5178" w:rsidRPr="00BE5178" w:rsidRDefault="00BE5178">
            <w:pPr>
              <w:rPr>
                <w:b/>
              </w:rPr>
            </w:pPr>
            <w:r w:rsidRPr="00BE5178">
              <w:rPr>
                <w:b/>
              </w:rPr>
              <w:t>Opmerkingen</w:t>
            </w:r>
          </w:p>
        </w:tc>
      </w:tr>
      <w:tr w:rsidR="00BE5178" w:rsidRPr="00BE5178" w:rsidTr="00907682">
        <w:tc>
          <w:tcPr>
            <w:tcW w:w="911" w:type="dxa"/>
          </w:tcPr>
          <w:p w:rsidR="00BE5178" w:rsidRPr="00BE5178" w:rsidRDefault="004406DD">
            <w:r>
              <w:t>B1</w:t>
            </w:r>
          </w:p>
        </w:tc>
        <w:tc>
          <w:tcPr>
            <w:tcW w:w="4962" w:type="dxa"/>
          </w:tcPr>
          <w:p w:rsidR="00BE5178" w:rsidRPr="00BE5178" w:rsidRDefault="00806A94" w:rsidP="00806A94">
            <w:r>
              <w:t xml:space="preserve">Het ontwerp en de C#-klassen in de code moeten zijn voorbereid op de toekomst. Dit betekent dat er </w:t>
            </w:r>
            <w:proofErr w:type="spellStart"/>
            <w:r>
              <w:t>laterdoor</w:t>
            </w:r>
            <w:proofErr w:type="spellEnd"/>
            <w:r>
              <w:t xml:space="preserve"> de programmeur op een handige manier meerdere soorten </w:t>
            </w:r>
            <w:proofErr w:type="spellStart"/>
            <w:r>
              <w:t>spierkrachtaangedreven</w:t>
            </w:r>
            <w:proofErr w:type="spellEnd"/>
            <w:r>
              <w:t xml:space="preserve"> boten (bijv. een surfplank) en motorbotentypen (bijv. een waterscooter) moeten kunnen worden toegevoegd. Maak daarom in je ontwerp al duidelijke 2 keuzen op het gebied van klassen, interfaces en </w:t>
            </w:r>
            <w:proofErr w:type="spellStart"/>
            <w:r>
              <w:t>OO-technieken</w:t>
            </w:r>
            <w:proofErr w:type="spellEnd"/>
            <w:r>
              <w:t xml:space="preserve"> als abstracte klassen, </w:t>
            </w:r>
            <w:proofErr w:type="spellStart"/>
            <w:r>
              <w:t>oververving</w:t>
            </w:r>
            <w:proofErr w:type="spellEnd"/>
            <w:r>
              <w:t>, enz.</w:t>
            </w:r>
          </w:p>
        </w:tc>
        <w:tc>
          <w:tcPr>
            <w:tcW w:w="1182" w:type="dxa"/>
          </w:tcPr>
          <w:p w:rsidR="00BE5178" w:rsidRDefault="00BE5178">
            <w:r>
              <w:t>M</w:t>
            </w:r>
          </w:p>
        </w:tc>
        <w:tc>
          <w:tcPr>
            <w:tcW w:w="2521" w:type="dxa"/>
          </w:tcPr>
          <w:p w:rsidR="00BE5178" w:rsidRDefault="00BE5178"/>
        </w:tc>
      </w:tr>
      <w:tr w:rsidR="00BE5178" w:rsidRPr="00BE5178" w:rsidTr="00907682">
        <w:tc>
          <w:tcPr>
            <w:tcW w:w="911" w:type="dxa"/>
          </w:tcPr>
          <w:p w:rsidR="00BE5178" w:rsidRDefault="004406DD" w:rsidP="00BE5178">
            <w:r>
              <w:t>B2</w:t>
            </w:r>
          </w:p>
        </w:tc>
        <w:tc>
          <w:tcPr>
            <w:tcW w:w="4962" w:type="dxa"/>
          </w:tcPr>
          <w:p w:rsidR="00BE5178" w:rsidRDefault="004406DD" w:rsidP="00BE5178">
            <w:r>
              <w:t>Toevoegen van extra meren.</w:t>
            </w:r>
          </w:p>
        </w:tc>
        <w:tc>
          <w:tcPr>
            <w:tcW w:w="1182" w:type="dxa"/>
          </w:tcPr>
          <w:p w:rsidR="00BE5178" w:rsidRDefault="00BE5178">
            <w:r>
              <w:t>M</w:t>
            </w:r>
          </w:p>
        </w:tc>
        <w:tc>
          <w:tcPr>
            <w:tcW w:w="2521" w:type="dxa"/>
          </w:tcPr>
          <w:p w:rsidR="00BE5178" w:rsidRDefault="00BE5178"/>
        </w:tc>
      </w:tr>
      <w:tr w:rsidR="00BE5178" w:rsidRPr="00BE5178" w:rsidTr="00907682">
        <w:tc>
          <w:tcPr>
            <w:tcW w:w="911" w:type="dxa"/>
          </w:tcPr>
          <w:p w:rsidR="00BE5178" w:rsidRDefault="004406DD">
            <w:r>
              <w:t>B3</w:t>
            </w:r>
          </w:p>
        </w:tc>
        <w:tc>
          <w:tcPr>
            <w:tcW w:w="4962" w:type="dxa"/>
          </w:tcPr>
          <w:p w:rsidR="00BE5178" w:rsidRDefault="004406DD" w:rsidP="00BE5178">
            <w:pPr>
              <w:tabs>
                <w:tab w:val="left" w:pos="940"/>
              </w:tabs>
            </w:pPr>
            <w:r>
              <w:t>Naam en e-mail adres opslaan van de huurder.</w:t>
            </w:r>
          </w:p>
        </w:tc>
        <w:tc>
          <w:tcPr>
            <w:tcW w:w="1182" w:type="dxa"/>
          </w:tcPr>
          <w:p w:rsidR="00BE5178" w:rsidRDefault="00BE5178">
            <w:r>
              <w:t>M</w:t>
            </w:r>
          </w:p>
        </w:tc>
        <w:tc>
          <w:tcPr>
            <w:tcW w:w="2521" w:type="dxa"/>
          </w:tcPr>
          <w:p w:rsidR="00BE5178" w:rsidRDefault="00BE5178"/>
        </w:tc>
      </w:tr>
      <w:tr w:rsidR="004406DD" w:rsidRPr="006A5D57" w:rsidTr="00907682">
        <w:tc>
          <w:tcPr>
            <w:tcW w:w="911" w:type="dxa"/>
          </w:tcPr>
          <w:p w:rsidR="004406DD" w:rsidRDefault="004406DD">
            <w:r>
              <w:t>B4</w:t>
            </w:r>
          </w:p>
        </w:tc>
        <w:tc>
          <w:tcPr>
            <w:tcW w:w="4962" w:type="dxa"/>
          </w:tcPr>
          <w:p w:rsidR="004406DD" w:rsidRDefault="004406DD" w:rsidP="00696632">
            <w:r>
              <w:t xml:space="preserve">Elke boot heeft een (unieke) naam. Een motorboot heeft daarnaast een tankinhoud in liters brandstof. Van een motorboot kan de actieradius (in kilometer) worden opgevraagd. De actieradius van een motorboot is gelijk aan </w:t>
            </w:r>
            <w:proofErr w:type="spellStart"/>
            <w:r>
              <w:t>haartankinhoud</w:t>
            </w:r>
            <w:proofErr w:type="spellEnd"/>
            <w:r>
              <w:t xml:space="preserve"> in liters vermenigvuldigd met 15.</w:t>
            </w:r>
          </w:p>
        </w:tc>
        <w:tc>
          <w:tcPr>
            <w:tcW w:w="1182" w:type="dxa"/>
          </w:tcPr>
          <w:p w:rsidR="004406DD" w:rsidRDefault="004406DD"/>
        </w:tc>
        <w:tc>
          <w:tcPr>
            <w:tcW w:w="2521" w:type="dxa"/>
          </w:tcPr>
          <w:p w:rsidR="004406DD" w:rsidRDefault="004406DD" w:rsidP="00BE5178"/>
        </w:tc>
      </w:tr>
      <w:tr w:rsidR="004406DD" w:rsidRPr="00BE5178" w:rsidTr="00907682">
        <w:tc>
          <w:tcPr>
            <w:tcW w:w="911" w:type="dxa"/>
          </w:tcPr>
          <w:p w:rsidR="004406DD" w:rsidRDefault="004406DD">
            <w:r>
              <w:t>B5</w:t>
            </w:r>
          </w:p>
        </w:tc>
        <w:tc>
          <w:tcPr>
            <w:tcW w:w="4962" w:type="dxa"/>
          </w:tcPr>
          <w:p w:rsidR="004406DD" w:rsidRDefault="004406DD" w:rsidP="00BE5178">
            <w:r>
              <w:t xml:space="preserve">Gegevens van een </w:t>
            </w:r>
            <w:proofErr w:type="spellStart"/>
            <w:r>
              <w:t>huurcontractzijn</w:t>
            </w:r>
            <w:proofErr w:type="spellEnd"/>
            <w:r>
              <w:t xml:space="preserve"> een boot, een lijst van bijkomende artikelen, een </w:t>
            </w:r>
            <w:proofErr w:type="spellStart"/>
            <w:r>
              <w:t>verhuurderen</w:t>
            </w:r>
            <w:proofErr w:type="spellEnd"/>
            <w:r>
              <w:t xml:space="preserve"> datum vanaf en datum tot. Alle gegevens van een huurcontract dienen in de database te worden opgeslagen.</w:t>
            </w:r>
          </w:p>
        </w:tc>
        <w:tc>
          <w:tcPr>
            <w:tcW w:w="1182" w:type="dxa"/>
          </w:tcPr>
          <w:p w:rsidR="004406DD" w:rsidRDefault="004406DD">
            <w:r>
              <w:t>M</w:t>
            </w:r>
          </w:p>
        </w:tc>
        <w:tc>
          <w:tcPr>
            <w:tcW w:w="2521" w:type="dxa"/>
          </w:tcPr>
          <w:p w:rsidR="004406DD" w:rsidRDefault="004406DD" w:rsidP="00BE5178">
            <w:r>
              <w:t>De gebruiker kan niet in het systeem inloggen als zijn bevestigingsmail niet</w:t>
            </w:r>
          </w:p>
          <w:p w:rsidR="004406DD" w:rsidRDefault="004406DD" w:rsidP="00BE5178">
            <w:r>
              <w:t>geaccepteerd is.</w:t>
            </w:r>
          </w:p>
        </w:tc>
      </w:tr>
      <w:tr w:rsidR="004406DD" w:rsidRPr="004406DD" w:rsidTr="00907682">
        <w:tc>
          <w:tcPr>
            <w:tcW w:w="911" w:type="dxa"/>
          </w:tcPr>
          <w:p w:rsidR="004406DD" w:rsidRDefault="004406DD">
            <w:r>
              <w:t>B6</w:t>
            </w:r>
          </w:p>
        </w:tc>
        <w:tc>
          <w:tcPr>
            <w:tcW w:w="4962" w:type="dxa"/>
          </w:tcPr>
          <w:p w:rsidR="004406DD" w:rsidRDefault="004406DD" w:rsidP="00BE5178">
            <w:r>
              <w:t>De gebruiker kan met het systeem nieuwe huurcontracten aanmaken en hij kan een lijst van alle huurcontracten op het scherm bekijken.</w:t>
            </w:r>
          </w:p>
        </w:tc>
        <w:tc>
          <w:tcPr>
            <w:tcW w:w="1182" w:type="dxa"/>
          </w:tcPr>
          <w:p w:rsidR="004406DD" w:rsidRDefault="004406DD">
            <w:r>
              <w:t>M</w:t>
            </w:r>
          </w:p>
        </w:tc>
        <w:tc>
          <w:tcPr>
            <w:tcW w:w="2521" w:type="dxa"/>
          </w:tcPr>
          <w:p w:rsidR="004406DD" w:rsidRDefault="004406DD" w:rsidP="00BE5178"/>
        </w:tc>
      </w:tr>
      <w:tr w:rsidR="004406DD" w:rsidRPr="004406DD" w:rsidTr="00907682">
        <w:tc>
          <w:tcPr>
            <w:tcW w:w="911" w:type="dxa"/>
          </w:tcPr>
          <w:p w:rsidR="004406DD" w:rsidRDefault="004406DD">
            <w:r>
              <w:t>B7</w:t>
            </w:r>
          </w:p>
        </w:tc>
        <w:tc>
          <w:tcPr>
            <w:tcW w:w="4962" w:type="dxa"/>
          </w:tcPr>
          <w:p w:rsidR="004406DD" w:rsidRDefault="004406DD" w:rsidP="00BE5178">
            <w:r>
              <w:t xml:space="preserve">Men kan in de user interface zijn budget (een bedrag in euro dat men aan de bootvakantie - huur - wil besteden) invullen en of de huurder op de Noordzee wil varen, en of de huurder op het IJsselmeer wil varen. Vervolgens bepaalt het systeem hoeveel Friese meren de gebruiker mag bevaren. Houd hiermee rekening met de huurprijs, te betalen sluisgeld, enz. Resumerend: input voor de berekening is het budget (een bedrag in euro) alsmede de gehuurde boten plus de </w:t>
            </w:r>
            <w:proofErr w:type="spellStart"/>
            <w:r>
              <w:t>eventueelgehuurdebijkomende</w:t>
            </w:r>
            <w:proofErr w:type="spellEnd"/>
            <w:r>
              <w:t xml:space="preserve"> artikelen en de output is het aantal Friese meren dat je kunt bevaren met dat budget.</w:t>
            </w:r>
          </w:p>
        </w:tc>
        <w:tc>
          <w:tcPr>
            <w:tcW w:w="1182" w:type="dxa"/>
          </w:tcPr>
          <w:p w:rsidR="004406DD" w:rsidRDefault="004406DD">
            <w:r>
              <w:t>M</w:t>
            </w:r>
          </w:p>
        </w:tc>
        <w:tc>
          <w:tcPr>
            <w:tcW w:w="2521" w:type="dxa"/>
          </w:tcPr>
          <w:p w:rsidR="004406DD" w:rsidRDefault="004406DD" w:rsidP="00BE5178"/>
        </w:tc>
      </w:tr>
      <w:tr w:rsidR="004406DD" w:rsidRPr="004406DD" w:rsidTr="00907682">
        <w:tc>
          <w:tcPr>
            <w:tcW w:w="911" w:type="dxa"/>
          </w:tcPr>
          <w:p w:rsidR="004406DD" w:rsidRDefault="004406DD">
            <w:r>
              <w:t>B8</w:t>
            </w:r>
          </w:p>
        </w:tc>
        <w:tc>
          <w:tcPr>
            <w:tcW w:w="4962" w:type="dxa"/>
          </w:tcPr>
          <w:p w:rsidR="004406DD" w:rsidRDefault="004406DD" w:rsidP="00BE5178">
            <w:r>
              <w:t xml:space="preserve">Elk huurcontract met alle gegevens dient te kunnen worden geëxporteerd naar een tekstbestand dat met een eenvoudige </w:t>
            </w:r>
            <w:proofErr w:type="spellStart"/>
            <w:r>
              <w:t>teksteditor</w:t>
            </w:r>
            <w:proofErr w:type="spellEnd"/>
            <w:r>
              <w:t xml:space="preserve"> zoals Windows Kladblok of OS X </w:t>
            </w:r>
            <w:proofErr w:type="spellStart"/>
            <w:r>
              <w:t>TextEdit</w:t>
            </w:r>
            <w:proofErr w:type="spellEnd"/>
            <w:r>
              <w:t xml:space="preserve"> te lezen is door een mens.</w:t>
            </w:r>
          </w:p>
        </w:tc>
        <w:tc>
          <w:tcPr>
            <w:tcW w:w="1182" w:type="dxa"/>
          </w:tcPr>
          <w:p w:rsidR="004406DD" w:rsidRDefault="004406DD">
            <w:r>
              <w:t>M</w:t>
            </w:r>
          </w:p>
        </w:tc>
        <w:tc>
          <w:tcPr>
            <w:tcW w:w="2521" w:type="dxa"/>
          </w:tcPr>
          <w:p w:rsidR="004406DD" w:rsidRDefault="004406DD" w:rsidP="00BE5178"/>
        </w:tc>
      </w:tr>
      <w:tr w:rsidR="004406DD" w:rsidRPr="004406DD" w:rsidTr="00907682">
        <w:tc>
          <w:tcPr>
            <w:tcW w:w="911" w:type="dxa"/>
          </w:tcPr>
          <w:p w:rsidR="004406DD" w:rsidRDefault="004406DD">
            <w:r>
              <w:lastRenderedPageBreak/>
              <w:t>B9</w:t>
            </w:r>
          </w:p>
        </w:tc>
        <w:tc>
          <w:tcPr>
            <w:tcW w:w="4962" w:type="dxa"/>
          </w:tcPr>
          <w:p w:rsidR="004406DD" w:rsidRDefault="004406DD" w:rsidP="00BE5178">
            <w:r>
              <w:t>Een klant kan meerdere boten tegelijk huren. Dus een huurcontract kan meerdere boten (en bijkomende artikelen) bevatten.</w:t>
            </w:r>
          </w:p>
        </w:tc>
        <w:tc>
          <w:tcPr>
            <w:tcW w:w="1182" w:type="dxa"/>
          </w:tcPr>
          <w:p w:rsidR="004406DD" w:rsidRDefault="004406DD">
            <w:r>
              <w:t>S</w:t>
            </w:r>
          </w:p>
        </w:tc>
        <w:tc>
          <w:tcPr>
            <w:tcW w:w="2521" w:type="dxa"/>
          </w:tcPr>
          <w:p w:rsidR="004406DD" w:rsidRDefault="004406DD" w:rsidP="00BE5178"/>
        </w:tc>
      </w:tr>
      <w:tr w:rsidR="004406DD" w:rsidRPr="004406DD" w:rsidTr="00907682">
        <w:tc>
          <w:tcPr>
            <w:tcW w:w="911" w:type="dxa"/>
          </w:tcPr>
          <w:p w:rsidR="004406DD" w:rsidRDefault="004406DD">
            <w:r>
              <w:t>B10</w:t>
            </w:r>
          </w:p>
        </w:tc>
        <w:tc>
          <w:tcPr>
            <w:tcW w:w="4962" w:type="dxa"/>
          </w:tcPr>
          <w:p w:rsidR="004406DD" w:rsidRDefault="004406DD" w:rsidP="00BE5178">
            <w:r>
              <w:t xml:space="preserve">Als men gaat varen wil men graag de </w:t>
            </w:r>
            <w:proofErr w:type="spellStart"/>
            <w:r>
              <w:t>gevoelstemperatuurweten</w:t>
            </w:r>
            <w:proofErr w:type="spellEnd"/>
            <w:r>
              <w:t>. Dit is belangrijk om te weten hoe lang een watersporter buiten kan vertoeven.</w:t>
            </w:r>
          </w:p>
        </w:tc>
        <w:tc>
          <w:tcPr>
            <w:tcW w:w="1182" w:type="dxa"/>
          </w:tcPr>
          <w:p w:rsidR="004406DD" w:rsidRDefault="004406DD">
            <w:r>
              <w:t>S</w:t>
            </w:r>
          </w:p>
        </w:tc>
        <w:tc>
          <w:tcPr>
            <w:tcW w:w="2521" w:type="dxa"/>
          </w:tcPr>
          <w:p w:rsidR="004406DD" w:rsidRDefault="004406DD" w:rsidP="00BE5178"/>
        </w:tc>
      </w:tr>
      <w:tr w:rsidR="004406DD" w:rsidRPr="004406DD" w:rsidTr="00907682">
        <w:tc>
          <w:tcPr>
            <w:tcW w:w="911" w:type="dxa"/>
          </w:tcPr>
          <w:p w:rsidR="004406DD" w:rsidRDefault="004406DD">
            <w:r>
              <w:t>B11</w:t>
            </w:r>
          </w:p>
        </w:tc>
        <w:tc>
          <w:tcPr>
            <w:tcW w:w="4962" w:type="dxa"/>
          </w:tcPr>
          <w:p w:rsidR="004406DD" w:rsidRDefault="004406DD" w:rsidP="00BE5178">
            <w:r>
              <w:t>Als een klant een zeilboot huurt dan is het belangrijk dat hij goed kan laveren. Zo’n klant krijgt de mogelijkheid om met de applicatie een mini game te spelen waarbij hij een zeilboot door een nauwe vaart moet manoeuvreren. Hij ziet een grafische of schematische weergave van een vaart en moet met het toetsenbord (bijv. met de cursortoetsen) een bootje door de vaart kunnen besturen zonder de kant te raken. Het mini game is alleen te spelen als er sprake is van een huurcontract met een zeilboot erin</w:t>
            </w:r>
          </w:p>
        </w:tc>
        <w:tc>
          <w:tcPr>
            <w:tcW w:w="1182" w:type="dxa"/>
          </w:tcPr>
          <w:p w:rsidR="004406DD" w:rsidRDefault="004406DD">
            <w:r>
              <w:t>C</w:t>
            </w:r>
          </w:p>
        </w:tc>
        <w:tc>
          <w:tcPr>
            <w:tcW w:w="2521" w:type="dxa"/>
          </w:tcPr>
          <w:p w:rsidR="004406DD" w:rsidRDefault="0056415F" w:rsidP="00BE5178">
            <w:ins w:id="27" w:author="Tom Ruijs" w:date="2016-06-22T16:53:00Z">
              <w:r>
                <w:t>Extreem onwaarschijnlijke implementatie</w:t>
              </w:r>
            </w:ins>
          </w:p>
        </w:tc>
      </w:tr>
      <w:tr w:rsidR="004406DD" w:rsidRPr="004406DD" w:rsidTr="00907682">
        <w:tc>
          <w:tcPr>
            <w:tcW w:w="911" w:type="dxa"/>
          </w:tcPr>
          <w:p w:rsidR="004406DD" w:rsidRDefault="004406DD">
            <w:r>
              <w:t>B12</w:t>
            </w:r>
          </w:p>
        </w:tc>
        <w:tc>
          <w:tcPr>
            <w:tcW w:w="4962" w:type="dxa"/>
          </w:tcPr>
          <w:p w:rsidR="004406DD" w:rsidRDefault="004406DD" w:rsidP="00BE5178">
            <w:r>
              <w:t>Bij het mini game (zeilboot door nauwe vaart sturen) komt de wind uit het westen. Dit betekent dat de boot alle kanten op mag varen behalve precies naar het westen (= links, 270°).</w:t>
            </w:r>
          </w:p>
        </w:tc>
        <w:tc>
          <w:tcPr>
            <w:tcW w:w="1182" w:type="dxa"/>
          </w:tcPr>
          <w:p w:rsidR="004406DD" w:rsidRDefault="004406DD">
            <w:r>
              <w:t>C</w:t>
            </w:r>
          </w:p>
        </w:tc>
        <w:tc>
          <w:tcPr>
            <w:tcW w:w="2521" w:type="dxa"/>
          </w:tcPr>
          <w:p w:rsidR="004406DD" w:rsidRDefault="0056415F" w:rsidP="00BE5178">
            <w:ins w:id="28" w:author="Tom Ruijs" w:date="2016-06-22T16:53:00Z">
              <w:r>
                <w:t>Extreem onwaarschijnlijke implementatie</w:t>
              </w:r>
            </w:ins>
          </w:p>
        </w:tc>
      </w:tr>
      <w:tr w:rsidR="004406DD" w:rsidRPr="004406DD" w:rsidTr="00907682">
        <w:tc>
          <w:tcPr>
            <w:tcW w:w="911" w:type="dxa"/>
          </w:tcPr>
          <w:p w:rsidR="004406DD" w:rsidRDefault="004406DD">
            <w:r>
              <w:t>B13</w:t>
            </w:r>
          </w:p>
        </w:tc>
        <w:tc>
          <w:tcPr>
            <w:tcW w:w="4962" w:type="dxa"/>
          </w:tcPr>
          <w:p w:rsidR="004406DD" w:rsidRDefault="004406DD" w:rsidP="00BE5178">
            <w:r>
              <w:t>Bij het mini game dient de gebruiker boeien, dukdalven, meerpalen en andere obstakels te vermijden. Bij een botsing met een obstakel speelt de applicatie bijpassende gamegeluiden af.</w:t>
            </w:r>
          </w:p>
        </w:tc>
        <w:tc>
          <w:tcPr>
            <w:tcW w:w="1182" w:type="dxa"/>
          </w:tcPr>
          <w:p w:rsidR="004406DD" w:rsidRDefault="004406DD">
            <w:r>
              <w:t>C</w:t>
            </w:r>
          </w:p>
        </w:tc>
        <w:tc>
          <w:tcPr>
            <w:tcW w:w="2521" w:type="dxa"/>
          </w:tcPr>
          <w:p w:rsidR="004406DD" w:rsidRDefault="0056415F" w:rsidP="00BE5178">
            <w:ins w:id="29" w:author="Tom Ruijs" w:date="2016-06-22T16:53:00Z">
              <w:r>
                <w:t>Extreem onwaarschijnlijke implementatie</w:t>
              </w:r>
            </w:ins>
          </w:p>
        </w:tc>
      </w:tr>
      <w:tr w:rsidR="004406DD" w:rsidRPr="004406DD" w:rsidTr="00907682">
        <w:tc>
          <w:tcPr>
            <w:tcW w:w="911" w:type="dxa"/>
          </w:tcPr>
          <w:p w:rsidR="004406DD" w:rsidRDefault="004406DD">
            <w:r>
              <w:t>B14</w:t>
            </w:r>
          </w:p>
        </w:tc>
        <w:tc>
          <w:tcPr>
            <w:tcW w:w="4962" w:type="dxa"/>
          </w:tcPr>
          <w:p w:rsidR="004406DD" w:rsidRDefault="004406DD" w:rsidP="00BE5178">
            <w:r>
              <w:t xml:space="preserve">De export van het huurcontract (tekstbestand) dient ook als </w:t>
            </w:r>
            <w:proofErr w:type="spellStart"/>
            <w:r>
              <w:t>Html-bestand</w:t>
            </w:r>
            <w:proofErr w:type="spellEnd"/>
            <w:r>
              <w:t xml:space="preserve"> uitgevoerd te kunnen worden. De gebruiker mag kiezen of hij het contract als tekstbestand of als </w:t>
            </w:r>
            <w:proofErr w:type="spellStart"/>
            <w:r>
              <w:t>Htmlbestand</w:t>
            </w:r>
            <w:proofErr w:type="spellEnd"/>
            <w:r>
              <w:t xml:space="preserve"> wil exporteren.</w:t>
            </w:r>
          </w:p>
        </w:tc>
        <w:tc>
          <w:tcPr>
            <w:tcW w:w="1182" w:type="dxa"/>
          </w:tcPr>
          <w:p w:rsidR="004406DD" w:rsidRDefault="004406DD">
            <w:r>
              <w:t>C</w:t>
            </w:r>
          </w:p>
        </w:tc>
        <w:tc>
          <w:tcPr>
            <w:tcW w:w="2521" w:type="dxa"/>
          </w:tcPr>
          <w:p w:rsidR="004406DD" w:rsidRDefault="004406DD" w:rsidP="00BE5178"/>
        </w:tc>
      </w:tr>
      <w:tr w:rsidR="004406DD" w:rsidRPr="004406DD" w:rsidTr="00907682">
        <w:tc>
          <w:tcPr>
            <w:tcW w:w="911" w:type="dxa"/>
          </w:tcPr>
          <w:p w:rsidR="004406DD" w:rsidRDefault="004406DD">
            <w:r>
              <w:t>B15</w:t>
            </w:r>
          </w:p>
        </w:tc>
        <w:tc>
          <w:tcPr>
            <w:tcW w:w="4962" w:type="dxa"/>
          </w:tcPr>
          <w:p w:rsidR="004406DD" w:rsidRDefault="004406DD" w:rsidP="00BE5178">
            <w:r>
              <w:t xml:space="preserve">Een </w:t>
            </w:r>
            <w:proofErr w:type="spellStart"/>
            <w:r>
              <w:t>admin-gebruiker</w:t>
            </w:r>
            <w:proofErr w:type="spellEnd"/>
            <w:r>
              <w:t xml:space="preserve"> kan inloggen in het systeem en kan vervolgens de vloot (de boten die ter verhuur worden aangeboden) en de bijkomende artikelen onderhouden (toevoegen, verwijderen, wijzigen).</w:t>
            </w:r>
          </w:p>
        </w:tc>
        <w:tc>
          <w:tcPr>
            <w:tcW w:w="1182" w:type="dxa"/>
          </w:tcPr>
          <w:p w:rsidR="004406DD" w:rsidRDefault="004406DD">
            <w:r>
              <w:t>C</w:t>
            </w:r>
          </w:p>
        </w:tc>
        <w:tc>
          <w:tcPr>
            <w:tcW w:w="2521" w:type="dxa"/>
          </w:tcPr>
          <w:p w:rsidR="004406DD" w:rsidRDefault="004406DD" w:rsidP="00BE5178"/>
        </w:tc>
      </w:tr>
    </w:tbl>
    <w:p w:rsidR="00907682" w:rsidRDefault="00907682" w:rsidP="00907682">
      <w:pPr>
        <w:pStyle w:val="Kop2"/>
        <w:rPr>
          <w:lang w:val="nl-NL"/>
        </w:rPr>
      </w:pPr>
    </w:p>
    <w:p w:rsidR="00907682" w:rsidRPr="004406DD" w:rsidRDefault="00907682">
      <w:pPr>
        <w:rPr>
          <w:lang w:val="nl-NL"/>
        </w:rPr>
      </w:pPr>
    </w:p>
    <w:p w:rsidR="0008117A" w:rsidRPr="004406DD" w:rsidRDefault="0008117A">
      <w:pPr>
        <w:rPr>
          <w:rFonts w:asciiTheme="majorHAnsi" w:eastAsiaTheme="majorEastAsia" w:hAnsiTheme="majorHAnsi" w:cstheme="majorBidi"/>
          <w:b/>
          <w:bCs/>
          <w:color w:val="365F91" w:themeColor="accent1" w:themeShade="BF"/>
          <w:sz w:val="28"/>
          <w:szCs w:val="28"/>
          <w:lang w:val="nl-NL"/>
        </w:rPr>
      </w:pPr>
      <w:r w:rsidRPr="004406DD">
        <w:rPr>
          <w:lang w:val="nl-NL"/>
        </w:rPr>
        <w:br w:type="page"/>
      </w:r>
    </w:p>
    <w:p w:rsidR="006003B6" w:rsidRDefault="0008117A" w:rsidP="0008117A">
      <w:pPr>
        <w:pStyle w:val="Kop1"/>
      </w:pPr>
      <w:bookmarkStart w:id="30" w:name="_Toc454216287"/>
      <w:r>
        <w:lastRenderedPageBreak/>
        <w:t>Use cases</w:t>
      </w:r>
      <w:bookmarkEnd w:id="30"/>
    </w:p>
    <w:p w:rsidR="006003B6" w:rsidRPr="006003B6" w:rsidRDefault="006003B6" w:rsidP="006003B6">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1610"/>
        <w:gridCol w:w="7762"/>
      </w:tblGrid>
      <w:tr w:rsidR="006003B6" w:rsidRPr="006003B6" w:rsidTr="006003B6">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4C7B1D">
            <w:pPr>
              <w:spacing w:after="0" w:line="240" w:lineRule="auto"/>
              <w:rPr>
                <w:rFonts w:ascii="Times New Roman" w:hAnsi="Times New Roman" w:cs="Times New Roman"/>
                <w:sz w:val="24"/>
                <w:szCs w:val="24"/>
              </w:rPr>
            </w:pPr>
            <w:r w:rsidRPr="006003B6">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145995" w:rsidRDefault="004406DD" w:rsidP="004C7B1D">
            <w:pPr>
              <w:spacing w:after="0" w:line="240" w:lineRule="auto"/>
              <w:rPr>
                <w:rFonts w:ascii="Times New Roman" w:hAnsi="Times New Roman" w:cs="Times New Roman"/>
                <w:sz w:val="24"/>
                <w:szCs w:val="24"/>
              </w:rPr>
            </w:pPr>
            <w:r>
              <w:t>U1-B2</w:t>
            </w:r>
          </w:p>
        </w:tc>
      </w:tr>
      <w:tr w:rsidR="006003B6" w:rsidRPr="006003B6" w:rsidTr="006003B6">
        <w:trPr>
          <w:trHeight w:val="185"/>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4C7B1D">
            <w:pPr>
              <w:spacing w:after="0" w:line="240" w:lineRule="auto"/>
              <w:rPr>
                <w:rFonts w:ascii="Times New Roman" w:hAnsi="Times New Roman" w:cs="Times New Roman"/>
                <w:sz w:val="24"/>
                <w:szCs w:val="24"/>
              </w:rPr>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145995" w:rsidRDefault="00A96DD6" w:rsidP="004C7B1D">
            <w:pPr>
              <w:spacing w:after="0" w:line="240" w:lineRule="auto"/>
              <w:rPr>
                <w:rFonts w:ascii="Times New Roman" w:hAnsi="Times New Roman" w:cs="Times New Roman"/>
                <w:sz w:val="24"/>
                <w:szCs w:val="24"/>
              </w:rPr>
            </w:pPr>
            <w:r>
              <w:t>B2</w:t>
            </w:r>
          </w:p>
        </w:tc>
      </w:tr>
      <w:tr w:rsidR="006003B6" w:rsidRPr="006003B6" w:rsidTr="006003B6">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4C7B1D">
            <w:pPr>
              <w:spacing w:after="0" w:line="240" w:lineRule="auto"/>
              <w:rPr>
                <w:rFonts w:ascii="Times New Roman" w:hAnsi="Times New Roman" w:cs="Times New Roman"/>
                <w:sz w:val="24"/>
                <w:szCs w:val="24"/>
              </w:rPr>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145995" w:rsidRDefault="004406DD" w:rsidP="004C7B1D">
            <w:pPr>
              <w:spacing w:after="0" w:line="240" w:lineRule="auto"/>
              <w:rPr>
                <w:rFonts w:ascii="Times New Roman" w:hAnsi="Times New Roman" w:cs="Times New Roman"/>
                <w:sz w:val="24"/>
                <w:szCs w:val="24"/>
              </w:rPr>
            </w:pPr>
            <w:proofErr w:type="spellStart"/>
            <w:r>
              <w:t>Vaargebied</w:t>
            </w:r>
            <w:proofErr w:type="spellEnd"/>
            <w:r>
              <w:t xml:space="preserve"> </w:t>
            </w:r>
            <w:proofErr w:type="spellStart"/>
            <w:r>
              <w:t>toevoegen</w:t>
            </w:r>
            <w:proofErr w:type="spellEnd"/>
          </w:p>
        </w:tc>
      </w:tr>
      <w:tr w:rsidR="006003B6" w:rsidRPr="006A5D57" w:rsidTr="006003B6">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4C7B1D">
            <w:pPr>
              <w:spacing w:after="0" w:line="240" w:lineRule="auto"/>
              <w:rPr>
                <w:rFonts w:ascii="Times New Roman" w:hAnsi="Times New Roman" w:cs="Times New Roman"/>
                <w:sz w:val="24"/>
                <w:szCs w:val="24"/>
              </w:rPr>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145995" w:rsidRDefault="004406DD" w:rsidP="004C7B1D">
            <w:pPr>
              <w:spacing w:after="0" w:line="240" w:lineRule="auto"/>
              <w:rPr>
                <w:rFonts w:ascii="Times New Roman" w:hAnsi="Times New Roman" w:cs="Times New Roman"/>
                <w:sz w:val="24"/>
                <w:szCs w:val="24"/>
                <w:lang w:val="nl-NL"/>
              </w:rPr>
            </w:pPr>
            <w:r>
              <w:rPr>
                <w:lang w:val="nl-NL"/>
              </w:rPr>
              <w:t>De actor voegt een vaargebied toe.</w:t>
            </w:r>
          </w:p>
        </w:tc>
      </w:tr>
      <w:tr w:rsidR="006003B6" w:rsidRPr="006003B6" w:rsidTr="006003B6">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4C7B1D">
            <w:pPr>
              <w:spacing w:after="0" w:line="240" w:lineRule="auto"/>
              <w:rPr>
                <w:rFonts w:ascii="Times New Roman" w:hAnsi="Times New Roman" w:cs="Times New Roman"/>
                <w:sz w:val="24"/>
                <w:szCs w:val="24"/>
              </w:rPr>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145995" w:rsidRDefault="00775B91" w:rsidP="004C7B1D">
            <w:pPr>
              <w:spacing w:after="0" w:line="240" w:lineRule="auto"/>
              <w:rPr>
                <w:rFonts w:ascii="Times New Roman" w:hAnsi="Times New Roman" w:cs="Times New Roman"/>
                <w:sz w:val="24"/>
                <w:szCs w:val="24"/>
              </w:rPr>
            </w:pPr>
            <w:proofErr w:type="spellStart"/>
            <w:r>
              <w:t>Gebruike</w:t>
            </w:r>
            <w:r w:rsidR="002B0675">
              <w:t>r</w:t>
            </w:r>
            <w:proofErr w:type="spellEnd"/>
            <w:r w:rsidR="002B0675">
              <w:t xml:space="preserve">, </w:t>
            </w:r>
            <w:proofErr w:type="spellStart"/>
            <w:r w:rsidR="002B0675">
              <w:t>Beheerder</w:t>
            </w:r>
            <w:proofErr w:type="spellEnd"/>
          </w:p>
        </w:tc>
      </w:tr>
      <w:tr w:rsidR="006003B6" w:rsidRPr="007B24FE" w:rsidTr="006003B6">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4C7B1D">
            <w:pPr>
              <w:spacing w:after="0" w:line="240" w:lineRule="auto"/>
              <w:rPr>
                <w:rFonts w:ascii="Times New Roman" w:hAnsi="Times New Roman" w:cs="Times New Roman"/>
                <w:sz w:val="24"/>
                <w:szCs w:val="24"/>
              </w:rPr>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145995" w:rsidRDefault="006003B6" w:rsidP="004C7B1D">
            <w:pPr>
              <w:spacing w:after="0" w:line="240" w:lineRule="auto"/>
              <w:rPr>
                <w:lang w:val="nl-NL"/>
              </w:rPr>
            </w:pPr>
          </w:p>
        </w:tc>
      </w:tr>
      <w:tr w:rsidR="006003B6" w:rsidRPr="007B24FE" w:rsidTr="006003B6">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4C7B1D">
            <w:pPr>
              <w:spacing w:after="0" w:line="240" w:lineRule="auto"/>
              <w:rPr>
                <w:rFonts w:ascii="Times New Roman" w:hAnsi="Times New Roman" w:cs="Times New Roman"/>
                <w:sz w:val="24"/>
                <w:szCs w:val="24"/>
              </w:rPr>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Default="00A96DD6" w:rsidP="004C7B1D">
            <w:pPr>
              <w:spacing w:after="0" w:line="240" w:lineRule="auto"/>
              <w:rPr>
                <w:lang w:val="nl-NL"/>
              </w:rPr>
            </w:pPr>
            <w:r>
              <w:rPr>
                <w:lang w:val="nl-NL"/>
              </w:rPr>
              <w:t>1. De actor klikt op de knop voor het toevoegen van een vaargebied.</w:t>
            </w:r>
          </w:p>
          <w:p w:rsidR="00A96DD6" w:rsidRDefault="00A96DD6" w:rsidP="004C7B1D">
            <w:pPr>
              <w:spacing w:after="0" w:line="240" w:lineRule="auto"/>
              <w:rPr>
                <w:lang w:val="nl-NL"/>
              </w:rPr>
            </w:pPr>
            <w:r>
              <w:rPr>
                <w:lang w:val="nl-NL"/>
              </w:rPr>
              <w:t>2. De actor vult de naam in van het vaargebied.</w:t>
            </w:r>
          </w:p>
          <w:p w:rsidR="00A96DD6" w:rsidRPr="00145995" w:rsidRDefault="00A96DD6" w:rsidP="004C7B1D">
            <w:pPr>
              <w:spacing w:after="0" w:line="240" w:lineRule="auto"/>
              <w:rPr>
                <w:lang w:val="nl-NL"/>
              </w:rPr>
            </w:pPr>
            <w:r>
              <w:rPr>
                <w:lang w:val="nl-NL"/>
              </w:rPr>
              <w:t xml:space="preserve">3. En klikt op de </w:t>
            </w:r>
            <w:proofErr w:type="spellStart"/>
            <w:r>
              <w:rPr>
                <w:lang w:val="nl-NL"/>
              </w:rPr>
              <w:t>toevoegen-knop</w:t>
            </w:r>
            <w:proofErr w:type="spellEnd"/>
            <w:r>
              <w:rPr>
                <w:lang w:val="nl-NL"/>
              </w:rPr>
              <w:t>. [1]</w:t>
            </w:r>
          </w:p>
        </w:tc>
      </w:tr>
      <w:tr w:rsidR="006003B6" w:rsidRPr="006A5D57" w:rsidTr="006003B6">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4C7B1D">
            <w:pPr>
              <w:spacing w:after="0" w:line="240" w:lineRule="auto"/>
              <w:rPr>
                <w:rFonts w:ascii="Times New Roman" w:hAnsi="Times New Roman" w:cs="Times New Roman"/>
                <w:sz w:val="24"/>
                <w:szCs w:val="24"/>
              </w:rPr>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A96DD6" w:rsidRDefault="00A96DD6" w:rsidP="004C7B1D">
            <w:pPr>
              <w:spacing w:after="0" w:line="240" w:lineRule="auto"/>
              <w:rPr>
                <w:lang w:val="nl-NL"/>
              </w:rPr>
            </w:pPr>
            <w:r w:rsidRPr="00A96DD6">
              <w:rPr>
                <w:lang w:val="nl-NL"/>
              </w:rPr>
              <w:t>1. Het vaargebied bestaat al e</w:t>
            </w:r>
            <w:r>
              <w:rPr>
                <w:lang w:val="nl-NL"/>
              </w:rPr>
              <w:t>n het systeem vertoont een foutmelding hiervan.</w:t>
            </w:r>
          </w:p>
        </w:tc>
      </w:tr>
      <w:tr w:rsidR="006003B6" w:rsidRPr="006A5D57" w:rsidTr="006003B6">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4C7B1D">
            <w:pPr>
              <w:spacing w:after="0" w:line="240" w:lineRule="auto"/>
              <w:rPr>
                <w:rFonts w:ascii="Times New Roman" w:hAnsi="Times New Roman" w:cs="Times New Roman"/>
                <w:sz w:val="24"/>
                <w:szCs w:val="24"/>
              </w:rPr>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A96DD6" w:rsidRDefault="00A96DD6" w:rsidP="004C7B1D">
            <w:pPr>
              <w:spacing w:line="240" w:lineRule="auto"/>
              <w:rPr>
                <w:lang w:val="nl-NL"/>
              </w:rPr>
            </w:pPr>
            <w:r w:rsidRPr="00A96DD6">
              <w:rPr>
                <w:lang w:val="nl-NL"/>
              </w:rPr>
              <w:t>Er is een vaargebied t</w:t>
            </w:r>
            <w:r>
              <w:rPr>
                <w:lang w:val="nl-NL"/>
              </w:rPr>
              <w:t>oegevoegd.</w:t>
            </w:r>
          </w:p>
        </w:tc>
      </w:tr>
    </w:tbl>
    <w:p w:rsidR="00696632" w:rsidRDefault="00696632" w:rsidP="004C7B1D">
      <w:pPr>
        <w:pStyle w:val="Kop1"/>
        <w:spacing w:after="0" w:line="240" w:lineRule="auto"/>
        <w:rPr>
          <w:lang w:val="nl-NL"/>
        </w:rPr>
      </w:pPr>
    </w:p>
    <w:p w:rsidR="00696632" w:rsidRDefault="00696632" w:rsidP="004C7B1D">
      <w:pPr>
        <w:spacing w:line="240" w:lineRule="auto"/>
        <w:rPr>
          <w:rFonts w:asciiTheme="majorHAnsi" w:eastAsiaTheme="majorEastAsia" w:hAnsiTheme="majorHAnsi" w:cstheme="majorBidi"/>
          <w:color w:val="365F91" w:themeColor="accent1" w:themeShade="BF"/>
          <w:sz w:val="28"/>
          <w:szCs w:val="28"/>
          <w:lang w:val="nl-NL"/>
        </w:rPr>
      </w:pPr>
      <w:r>
        <w:rPr>
          <w:lang w:val="nl-NL"/>
        </w:rPr>
        <w:br w:type="page"/>
      </w:r>
    </w:p>
    <w:p w:rsidR="00A96DD6" w:rsidRDefault="00A96DD6" w:rsidP="004C7B1D">
      <w:pPr>
        <w:pStyle w:val="Kop1"/>
        <w:spacing w:after="0" w:line="240" w:lineRule="auto"/>
        <w:rPr>
          <w:lang w:val="nl-NL"/>
        </w:rPr>
      </w:pPr>
    </w:p>
    <w:tbl>
      <w:tblPr>
        <w:tblW w:w="0" w:type="auto"/>
        <w:tblCellMar>
          <w:top w:w="15" w:type="dxa"/>
          <w:left w:w="15" w:type="dxa"/>
          <w:bottom w:w="15" w:type="dxa"/>
          <w:right w:w="15" w:type="dxa"/>
        </w:tblCellMar>
        <w:tblLook w:val="04A0"/>
      </w:tblPr>
      <w:tblGrid>
        <w:gridCol w:w="1610"/>
        <w:gridCol w:w="7880"/>
      </w:tblGrid>
      <w:tr w:rsidR="00A96DD6"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4C7B1D">
            <w:pPr>
              <w:spacing w:after="0" w:line="240" w:lineRule="auto"/>
              <w:rPr>
                <w:rFonts w:ascii="Times New Roman" w:hAnsi="Times New Roman" w:cs="Times New Roman"/>
                <w:sz w:val="24"/>
                <w:szCs w:val="24"/>
              </w:rPr>
            </w:pPr>
            <w:r w:rsidRPr="006003B6">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145995" w:rsidRDefault="00A96DD6" w:rsidP="004C7B1D">
            <w:pPr>
              <w:spacing w:after="0" w:line="240" w:lineRule="auto"/>
              <w:rPr>
                <w:rFonts w:ascii="Times New Roman" w:hAnsi="Times New Roman" w:cs="Times New Roman"/>
                <w:sz w:val="24"/>
                <w:szCs w:val="24"/>
              </w:rPr>
            </w:pPr>
            <w:r>
              <w:t>U1-B3</w:t>
            </w:r>
          </w:p>
        </w:tc>
      </w:tr>
      <w:tr w:rsidR="00A96DD6" w:rsidRPr="00145995" w:rsidTr="00696632">
        <w:trPr>
          <w:trHeight w:val="185"/>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4C7B1D">
            <w:pPr>
              <w:spacing w:after="0" w:line="240" w:lineRule="auto"/>
              <w:rPr>
                <w:rFonts w:ascii="Times New Roman" w:hAnsi="Times New Roman" w:cs="Times New Roman"/>
                <w:sz w:val="24"/>
                <w:szCs w:val="24"/>
              </w:rPr>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145995" w:rsidRDefault="00A96DD6" w:rsidP="004C7B1D">
            <w:pPr>
              <w:spacing w:after="0" w:line="240" w:lineRule="auto"/>
              <w:rPr>
                <w:rFonts w:ascii="Times New Roman" w:hAnsi="Times New Roman" w:cs="Times New Roman"/>
                <w:sz w:val="24"/>
                <w:szCs w:val="24"/>
              </w:rPr>
            </w:pPr>
            <w:r>
              <w:t>B3</w:t>
            </w:r>
          </w:p>
        </w:tc>
      </w:tr>
      <w:tr w:rsidR="00A96DD6"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4C7B1D">
            <w:pPr>
              <w:spacing w:after="0" w:line="240" w:lineRule="auto"/>
              <w:rPr>
                <w:rFonts w:ascii="Times New Roman" w:hAnsi="Times New Roman" w:cs="Times New Roman"/>
                <w:sz w:val="24"/>
                <w:szCs w:val="24"/>
              </w:rPr>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145995" w:rsidRDefault="00A96DD6" w:rsidP="004C7B1D">
            <w:pPr>
              <w:spacing w:after="0" w:line="240" w:lineRule="auto"/>
              <w:rPr>
                <w:rFonts w:ascii="Times New Roman" w:hAnsi="Times New Roman" w:cs="Times New Roman"/>
                <w:sz w:val="24"/>
                <w:szCs w:val="24"/>
              </w:rPr>
            </w:pPr>
            <w:proofErr w:type="spellStart"/>
            <w:r>
              <w:t>Huurder</w:t>
            </w:r>
            <w:proofErr w:type="spellEnd"/>
            <w:r>
              <w:t xml:space="preserve"> </w:t>
            </w:r>
            <w:proofErr w:type="spellStart"/>
            <w:r>
              <w:t>registreren</w:t>
            </w:r>
            <w:proofErr w:type="spellEnd"/>
          </w:p>
        </w:tc>
      </w:tr>
      <w:tr w:rsidR="00A96DD6" w:rsidRPr="006A5D57"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4C7B1D">
            <w:pPr>
              <w:spacing w:after="0" w:line="240" w:lineRule="auto"/>
              <w:rPr>
                <w:rFonts w:ascii="Times New Roman" w:hAnsi="Times New Roman" w:cs="Times New Roman"/>
                <w:sz w:val="24"/>
                <w:szCs w:val="24"/>
              </w:rPr>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145995" w:rsidRDefault="00A96DD6" w:rsidP="004C7B1D">
            <w:pPr>
              <w:spacing w:after="0" w:line="240" w:lineRule="auto"/>
              <w:rPr>
                <w:rFonts w:ascii="Times New Roman" w:hAnsi="Times New Roman" w:cs="Times New Roman"/>
                <w:sz w:val="24"/>
                <w:szCs w:val="24"/>
                <w:lang w:val="nl-NL"/>
              </w:rPr>
            </w:pPr>
            <w:r>
              <w:rPr>
                <w:lang w:val="nl-NL"/>
              </w:rPr>
              <w:t>De actor voegt een huurder zijn gegevens toe aan de database.</w:t>
            </w:r>
          </w:p>
        </w:tc>
      </w:tr>
      <w:tr w:rsidR="00A96DD6"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4C7B1D">
            <w:pPr>
              <w:spacing w:after="0" w:line="240" w:lineRule="auto"/>
              <w:rPr>
                <w:rFonts w:ascii="Times New Roman" w:hAnsi="Times New Roman" w:cs="Times New Roman"/>
                <w:sz w:val="24"/>
                <w:szCs w:val="24"/>
              </w:rPr>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145995" w:rsidRDefault="0084533A" w:rsidP="004C7B1D">
            <w:pPr>
              <w:spacing w:after="0" w:line="240" w:lineRule="auto"/>
              <w:rPr>
                <w:rFonts w:ascii="Times New Roman" w:hAnsi="Times New Roman" w:cs="Times New Roman"/>
                <w:sz w:val="24"/>
                <w:szCs w:val="24"/>
              </w:rPr>
            </w:pPr>
            <w:proofErr w:type="spellStart"/>
            <w:r>
              <w:t>Gebruiker</w:t>
            </w:r>
            <w:proofErr w:type="spellEnd"/>
            <w:r w:rsidR="00C90F7A">
              <w:t xml:space="preserve">, </w:t>
            </w:r>
            <w:proofErr w:type="spellStart"/>
            <w:r w:rsidR="00C90F7A">
              <w:t>Beheerder</w:t>
            </w:r>
            <w:proofErr w:type="spellEnd"/>
          </w:p>
        </w:tc>
      </w:tr>
      <w:tr w:rsidR="00A96DD6"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4C7B1D">
            <w:pPr>
              <w:spacing w:after="0" w:line="240" w:lineRule="auto"/>
              <w:rPr>
                <w:rFonts w:ascii="Times New Roman" w:hAnsi="Times New Roman" w:cs="Times New Roman"/>
                <w:sz w:val="24"/>
                <w:szCs w:val="24"/>
              </w:rPr>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145995" w:rsidRDefault="00A96DD6" w:rsidP="004C7B1D">
            <w:pPr>
              <w:spacing w:after="0" w:line="240" w:lineRule="auto"/>
              <w:rPr>
                <w:lang w:val="nl-NL"/>
              </w:rPr>
            </w:pPr>
          </w:p>
        </w:tc>
      </w:tr>
      <w:tr w:rsidR="00A96DD6"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4C7B1D">
            <w:pPr>
              <w:spacing w:after="0" w:line="240" w:lineRule="auto"/>
              <w:rPr>
                <w:rFonts w:ascii="Times New Roman" w:hAnsi="Times New Roman" w:cs="Times New Roman"/>
                <w:sz w:val="24"/>
                <w:szCs w:val="24"/>
              </w:rPr>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Default="00A96DD6" w:rsidP="004C7B1D">
            <w:pPr>
              <w:spacing w:after="0" w:line="240" w:lineRule="auto"/>
              <w:rPr>
                <w:lang w:val="nl-NL"/>
              </w:rPr>
            </w:pPr>
            <w:r>
              <w:rPr>
                <w:lang w:val="nl-NL"/>
              </w:rPr>
              <w:t>1. De actor vult zijn naam en e-mail adres in.</w:t>
            </w:r>
          </w:p>
          <w:p w:rsidR="00A96DD6" w:rsidRPr="00145995" w:rsidRDefault="00A96DD6" w:rsidP="004C7B1D">
            <w:pPr>
              <w:spacing w:after="0" w:line="240" w:lineRule="auto"/>
              <w:rPr>
                <w:lang w:val="nl-NL"/>
              </w:rPr>
            </w:pPr>
            <w:r>
              <w:rPr>
                <w:lang w:val="nl-NL"/>
              </w:rPr>
              <w:t xml:space="preserve">2. De actor klikt op de knop bevestigen. [1] </w:t>
            </w:r>
          </w:p>
        </w:tc>
      </w:tr>
      <w:tr w:rsidR="00A96DD6" w:rsidRPr="006A5D57"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4C7B1D">
            <w:pPr>
              <w:spacing w:after="0" w:line="240" w:lineRule="auto"/>
              <w:rPr>
                <w:rFonts w:ascii="Times New Roman" w:hAnsi="Times New Roman" w:cs="Times New Roman"/>
                <w:sz w:val="24"/>
                <w:szCs w:val="24"/>
              </w:rPr>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A96DD6" w:rsidRDefault="00767E77" w:rsidP="004C7B1D">
            <w:pPr>
              <w:spacing w:after="0" w:line="240" w:lineRule="auto"/>
              <w:rPr>
                <w:lang w:val="nl-NL"/>
              </w:rPr>
            </w:pPr>
            <w:r>
              <w:rPr>
                <w:lang w:val="nl-NL"/>
              </w:rPr>
              <w:t>1</w:t>
            </w:r>
            <w:r w:rsidR="00A96DD6">
              <w:rPr>
                <w:lang w:val="nl-NL"/>
              </w:rPr>
              <w:t>. Er is geen geldig e-mail adres ingevuld, het systeem geeft een melding hierover.</w:t>
            </w:r>
          </w:p>
        </w:tc>
      </w:tr>
      <w:tr w:rsidR="00A96DD6" w:rsidRPr="006A5D57"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4C7B1D">
            <w:pPr>
              <w:spacing w:after="0" w:line="240" w:lineRule="auto"/>
              <w:rPr>
                <w:rFonts w:ascii="Times New Roman" w:hAnsi="Times New Roman" w:cs="Times New Roman"/>
                <w:sz w:val="24"/>
                <w:szCs w:val="24"/>
              </w:rPr>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A96DD6" w:rsidRDefault="00696632" w:rsidP="004C7B1D">
            <w:pPr>
              <w:spacing w:line="240" w:lineRule="auto"/>
              <w:rPr>
                <w:lang w:val="nl-NL"/>
              </w:rPr>
            </w:pPr>
            <w:r>
              <w:rPr>
                <w:lang w:val="nl-NL"/>
              </w:rPr>
              <w:t>Actor zijn gegevens zijn opgeslagen.</w:t>
            </w:r>
          </w:p>
        </w:tc>
      </w:tr>
    </w:tbl>
    <w:p w:rsidR="00696632" w:rsidRPr="00767E77" w:rsidRDefault="00696632" w:rsidP="004C7B1D">
      <w:pPr>
        <w:spacing w:line="240" w:lineRule="auto"/>
        <w:rPr>
          <w:lang w:val="nl-NL"/>
        </w:rPr>
      </w:pPr>
    </w:p>
    <w:tbl>
      <w:tblPr>
        <w:tblW w:w="0" w:type="auto"/>
        <w:tblCellMar>
          <w:top w:w="15" w:type="dxa"/>
          <w:left w:w="15" w:type="dxa"/>
          <w:bottom w:w="15" w:type="dxa"/>
          <w:right w:w="15" w:type="dxa"/>
        </w:tblCellMar>
        <w:tblLook w:val="04A0"/>
      </w:tblPr>
      <w:tblGrid>
        <w:gridCol w:w="1610"/>
        <w:gridCol w:w="7880"/>
      </w:tblGrid>
      <w:tr w:rsidR="00696632"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r w:rsidRPr="006003B6">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4C7B1D">
            <w:pPr>
              <w:spacing w:after="0" w:line="240" w:lineRule="auto"/>
              <w:rPr>
                <w:rFonts w:ascii="Times New Roman" w:hAnsi="Times New Roman" w:cs="Times New Roman"/>
                <w:sz w:val="24"/>
                <w:szCs w:val="24"/>
              </w:rPr>
            </w:pPr>
            <w:r>
              <w:t>U1-B4</w:t>
            </w:r>
          </w:p>
        </w:tc>
      </w:tr>
      <w:tr w:rsidR="00696632" w:rsidRPr="00145995" w:rsidTr="00696632">
        <w:trPr>
          <w:trHeight w:val="185"/>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4C7B1D">
            <w:pPr>
              <w:spacing w:after="0" w:line="240" w:lineRule="auto"/>
              <w:rPr>
                <w:rFonts w:ascii="Times New Roman" w:hAnsi="Times New Roman" w:cs="Times New Roman"/>
                <w:sz w:val="24"/>
                <w:szCs w:val="24"/>
              </w:rPr>
            </w:pPr>
            <w:r>
              <w:t>B4</w:t>
            </w:r>
          </w:p>
        </w:tc>
      </w:tr>
      <w:tr w:rsidR="00696632"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4C7B1D">
            <w:pPr>
              <w:spacing w:after="0" w:line="240" w:lineRule="auto"/>
              <w:rPr>
                <w:rFonts w:ascii="Times New Roman" w:hAnsi="Times New Roman" w:cs="Times New Roman"/>
                <w:sz w:val="24"/>
                <w:szCs w:val="24"/>
              </w:rPr>
            </w:pPr>
            <w:proofErr w:type="spellStart"/>
            <w:r>
              <w:t>Bootgegevens</w:t>
            </w:r>
            <w:proofErr w:type="spellEnd"/>
            <w:r>
              <w:t xml:space="preserve"> </w:t>
            </w:r>
            <w:proofErr w:type="spellStart"/>
            <w:r>
              <w:t>tonen</w:t>
            </w:r>
            <w:proofErr w:type="spellEnd"/>
          </w:p>
        </w:tc>
      </w:tr>
      <w:tr w:rsidR="00696632"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4C7B1D">
            <w:pPr>
              <w:spacing w:after="0" w:line="240" w:lineRule="auto"/>
              <w:rPr>
                <w:rFonts w:ascii="Times New Roman" w:hAnsi="Times New Roman" w:cs="Times New Roman"/>
                <w:sz w:val="24"/>
                <w:szCs w:val="24"/>
                <w:lang w:val="nl-NL"/>
              </w:rPr>
            </w:pPr>
            <w:r>
              <w:rPr>
                <w:lang w:val="nl-NL"/>
              </w:rPr>
              <w:t>De actor vraagt de gegevens op van een boot. (O.a. de actieradius.)</w:t>
            </w:r>
          </w:p>
        </w:tc>
      </w:tr>
      <w:tr w:rsidR="00696632"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84533A" w:rsidP="004C7B1D">
            <w:pPr>
              <w:spacing w:after="0" w:line="240" w:lineRule="auto"/>
              <w:rPr>
                <w:rFonts w:ascii="Times New Roman" w:hAnsi="Times New Roman" w:cs="Times New Roman"/>
                <w:sz w:val="24"/>
                <w:szCs w:val="24"/>
              </w:rPr>
            </w:pPr>
            <w:proofErr w:type="spellStart"/>
            <w:r>
              <w:t>Gebruiker</w:t>
            </w:r>
            <w:proofErr w:type="spellEnd"/>
            <w:r w:rsidR="00C90F7A">
              <w:t xml:space="preserve">, </w:t>
            </w:r>
            <w:proofErr w:type="spellStart"/>
            <w:r w:rsidR="00C90F7A">
              <w:t>Beheerder</w:t>
            </w:r>
            <w:proofErr w:type="spellEnd"/>
          </w:p>
        </w:tc>
      </w:tr>
      <w:tr w:rsidR="00696632" w:rsidRPr="006A5D57"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767E77" w:rsidP="004C7B1D">
            <w:pPr>
              <w:spacing w:after="0" w:line="240" w:lineRule="auto"/>
              <w:rPr>
                <w:lang w:val="nl-NL"/>
              </w:rPr>
            </w:pPr>
            <w:r>
              <w:rPr>
                <w:lang w:val="nl-NL"/>
              </w:rPr>
              <w:t xml:space="preserve">De boot </w:t>
            </w:r>
            <w:r w:rsidR="00696632">
              <w:rPr>
                <w:lang w:val="nl-NL"/>
              </w:rPr>
              <w:t>bevindt zich in de lijst van bestaande boten.</w:t>
            </w:r>
          </w:p>
        </w:tc>
      </w:tr>
      <w:tr w:rsidR="00696632" w:rsidRPr="006A5D57"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4C7B1D">
            <w:pPr>
              <w:spacing w:after="0" w:line="240" w:lineRule="auto"/>
              <w:rPr>
                <w:lang w:val="nl-NL"/>
              </w:rPr>
            </w:pPr>
            <w:r>
              <w:rPr>
                <w:lang w:val="nl-NL"/>
              </w:rPr>
              <w:t>1. De actor selecteert een boot.</w:t>
            </w:r>
          </w:p>
        </w:tc>
      </w:tr>
      <w:tr w:rsidR="00696632" w:rsidRPr="00A96DD6"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A96DD6" w:rsidRDefault="00696632" w:rsidP="004C7B1D">
            <w:pPr>
              <w:spacing w:after="0" w:line="240" w:lineRule="auto"/>
              <w:rPr>
                <w:lang w:val="nl-NL"/>
              </w:rPr>
            </w:pPr>
          </w:p>
        </w:tc>
      </w:tr>
      <w:tr w:rsidR="00696632" w:rsidRPr="006A5D57"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A96DD6" w:rsidRDefault="00696632" w:rsidP="004C7B1D">
            <w:pPr>
              <w:spacing w:line="240" w:lineRule="auto"/>
              <w:rPr>
                <w:lang w:val="nl-NL"/>
              </w:rPr>
            </w:pPr>
            <w:r>
              <w:rPr>
                <w:lang w:val="nl-NL"/>
              </w:rPr>
              <w:t>De geselecteerde boot zijn gegevens worden getoond, waaronder de actieradius.</w:t>
            </w:r>
          </w:p>
        </w:tc>
      </w:tr>
    </w:tbl>
    <w:p w:rsidR="00696632" w:rsidRDefault="00696632" w:rsidP="004C7B1D">
      <w:pPr>
        <w:pStyle w:val="Kop1"/>
        <w:spacing w:after="0" w:line="240" w:lineRule="auto"/>
        <w:rPr>
          <w:lang w:val="nl-NL"/>
        </w:rPr>
      </w:pPr>
    </w:p>
    <w:p w:rsidR="00696632" w:rsidRDefault="00696632" w:rsidP="004C7B1D">
      <w:pPr>
        <w:spacing w:line="240" w:lineRule="auto"/>
        <w:rPr>
          <w:rFonts w:asciiTheme="majorHAnsi" w:eastAsiaTheme="majorEastAsia" w:hAnsiTheme="majorHAnsi" w:cstheme="majorBidi"/>
          <w:color w:val="365F91" w:themeColor="accent1" w:themeShade="BF"/>
          <w:sz w:val="28"/>
          <w:szCs w:val="28"/>
          <w:lang w:val="nl-NL"/>
        </w:rPr>
      </w:pPr>
      <w:r>
        <w:rPr>
          <w:lang w:val="nl-NL"/>
        </w:rPr>
        <w:br w:type="page"/>
      </w:r>
    </w:p>
    <w:tbl>
      <w:tblPr>
        <w:tblW w:w="0" w:type="auto"/>
        <w:tblCellMar>
          <w:top w:w="15" w:type="dxa"/>
          <w:left w:w="15" w:type="dxa"/>
          <w:bottom w:w="15" w:type="dxa"/>
          <w:right w:w="15" w:type="dxa"/>
        </w:tblCellMar>
        <w:tblLook w:val="04A0"/>
      </w:tblPr>
      <w:tblGrid>
        <w:gridCol w:w="1610"/>
        <w:gridCol w:w="7383"/>
      </w:tblGrid>
      <w:tr w:rsidR="00696632"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r w:rsidRPr="006003B6">
              <w:lastRenderedPageBreak/>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4C7B1D">
            <w:pPr>
              <w:spacing w:after="0" w:line="240" w:lineRule="auto"/>
              <w:rPr>
                <w:rFonts w:ascii="Times New Roman" w:hAnsi="Times New Roman" w:cs="Times New Roman"/>
                <w:sz w:val="24"/>
                <w:szCs w:val="24"/>
              </w:rPr>
            </w:pPr>
            <w:r>
              <w:t>U1-B</w:t>
            </w:r>
            <w:r w:rsidR="0084533A">
              <w:t>56</w:t>
            </w:r>
          </w:p>
        </w:tc>
      </w:tr>
      <w:tr w:rsidR="00696632" w:rsidRPr="00145995" w:rsidTr="00696632">
        <w:trPr>
          <w:trHeight w:val="185"/>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84533A" w:rsidP="004C7B1D">
            <w:pPr>
              <w:spacing w:after="0" w:line="240" w:lineRule="auto"/>
              <w:rPr>
                <w:rFonts w:ascii="Times New Roman" w:hAnsi="Times New Roman" w:cs="Times New Roman"/>
                <w:sz w:val="24"/>
                <w:szCs w:val="24"/>
              </w:rPr>
            </w:pPr>
            <w:r>
              <w:t>B5</w:t>
            </w:r>
            <w:r w:rsidR="00696632">
              <w:t xml:space="preserve"> &amp; B</w:t>
            </w:r>
            <w:r>
              <w:t>6</w:t>
            </w:r>
          </w:p>
        </w:tc>
      </w:tr>
      <w:tr w:rsidR="00696632" w:rsidRPr="00145995" w:rsidTr="00696632">
        <w:trPr>
          <w:trHeight w:val="330"/>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4C7B1D">
            <w:pPr>
              <w:spacing w:after="0" w:line="240" w:lineRule="auto"/>
              <w:rPr>
                <w:rFonts w:ascii="Times New Roman" w:hAnsi="Times New Roman" w:cs="Times New Roman"/>
                <w:sz w:val="24"/>
                <w:szCs w:val="24"/>
              </w:rPr>
            </w:pPr>
            <w:proofErr w:type="spellStart"/>
            <w:r>
              <w:t>Huurcontract</w:t>
            </w:r>
            <w:proofErr w:type="spellEnd"/>
            <w:r>
              <w:t xml:space="preserve">(en) </w:t>
            </w:r>
            <w:proofErr w:type="spellStart"/>
            <w:r>
              <w:t>bekijken</w:t>
            </w:r>
            <w:proofErr w:type="spellEnd"/>
          </w:p>
        </w:tc>
      </w:tr>
      <w:tr w:rsidR="00696632" w:rsidRPr="006A5D57"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84533A" w:rsidP="004C7B1D">
            <w:pPr>
              <w:spacing w:after="0" w:line="240" w:lineRule="auto"/>
              <w:rPr>
                <w:rFonts w:ascii="Times New Roman" w:hAnsi="Times New Roman" w:cs="Times New Roman"/>
                <w:sz w:val="24"/>
                <w:szCs w:val="24"/>
                <w:lang w:val="nl-NL"/>
              </w:rPr>
            </w:pPr>
            <w:r>
              <w:rPr>
                <w:lang w:val="nl-NL"/>
              </w:rPr>
              <w:t>De actor gaat de huurcontracten bekijken</w:t>
            </w:r>
          </w:p>
        </w:tc>
      </w:tr>
      <w:tr w:rsidR="00696632"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4C7B1D">
            <w:pPr>
              <w:spacing w:after="0" w:line="240" w:lineRule="auto"/>
              <w:rPr>
                <w:rFonts w:ascii="Times New Roman" w:hAnsi="Times New Roman" w:cs="Times New Roman"/>
                <w:sz w:val="24"/>
                <w:szCs w:val="24"/>
              </w:rPr>
            </w:pPr>
            <w:proofErr w:type="spellStart"/>
            <w:r>
              <w:t>Gebruiker</w:t>
            </w:r>
            <w:proofErr w:type="spellEnd"/>
            <w:r w:rsidR="00C90F7A">
              <w:t xml:space="preserve">, </w:t>
            </w:r>
            <w:proofErr w:type="spellStart"/>
            <w:r w:rsidR="00C90F7A">
              <w:t>Beheerder</w:t>
            </w:r>
            <w:proofErr w:type="spellEnd"/>
          </w:p>
        </w:tc>
      </w:tr>
      <w:tr w:rsidR="00696632" w:rsidRPr="006A5D57"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4C7B1D">
            <w:pPr>
              <w:spacing w:after="0" w:line="240" w:lineRule="auto"/>
              <w:rPr>
                <w:lang w:val="nl-NL"/>
              </w:rPr>
            </w:pPr>
            <w:r>
              <w:rPr>
                <w:lang w:val="nl-NL"/>
              </w:rPr>
              <w:t>Er zijn huurcontract(en) aanwezig in de lijst.</w:t>
            </w:r>
          </w:p>
        </w:tc>
      </w:tr>
      <w:tr w:rsidR="00696632" w:rsidRPr="006A5D57"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4C7B1D">
            <w:pPr>
              <w:spacing w:after="0" w:line="240" w:lineRule="auto"/>
              <w:rPr>
                <w:lang w:val="nl-NL"/>
              </w:rPr>
            </w:pPr>
            <w:r>
              <w:rPr>
                <w:lang w:val="nl-NL"/>
              </w:rPr>
              <w:t xml:space="preserve">1. De </w:t>
            </w:r>
            <w:r w:rsidR="0084533A">
              <w:rPr>
                <w:lang w:val="nl-NL"/>
              </w:rPr>
              <w:t xml:space="preserve">actor </w:t>
            </w:r>
            <w:r w:rsidR="00430A24">
              <w:rPr>
                <w:lang w:val="nl-NL"/>
              </w:rPr>
              <w:t>gaat naar het tabblad</w:t>
            </w:r>
            <w:r w:rsidR="0084533A">
              <w:rPr>
                <w:lang w:val="nl-NL"/>
              </w:rPr>
              <w:t xml:space="preserve"> voor het bekijken van de huurcontracten</w:t>
            </w:r>
            <w:r>
              <w:rPr>
                <w:lang w:val="nl-NL"/>
              </w:rPr>
              <w:t>.</w:t>
            </w:r>
          </w:p>
        </w:tc>
      </w:tr>
      <w:tr w:rsidR="00696632" w:rsidRPr="00A96DD6"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A96DD6" w:rsidRDefault="00696632" w:rsidP="004C7B1D">
            <w:pPr>
              <w:spacing w:after="0" w:line="240" w:lineRule="auto"/>
              <w:rPr>
                <w:lang w:val="nl-NL"/>
              </w:rPr>
            </w:pPr>
          </w:p>
        </w:tc>
      </w:tr>
      <w:tr w:rsidR="00696632" w:rsidRPr="006A5D57"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A96DD6" w:rsidRDefault="0084533A" w:rsidP="004C7B1D">
            <w:pPr>
              <w:spacing w:line="240" w:lineRule="auto"/>
              <w:rPr>
                <w:lang w:val="nl-NL"/>
              </w:rPr>
            </w:pPr>
            <w:r>
              <w:rPr>
                <w:lang w:val="nl-NL"/>
              </w:rPr>
              <w:t>De huurcontracten worden vertoont in een lijst.</w:t>
            </w:r>
          </w:p>
        </w:tc>
      </w:tr>
    </w:tbl>
    <w:p w:rsidR="0084533A" w:rsidRPr="0084533A" w:rsidRDefault="0084533A" w:rsidP="004C7B1D">
      <w:pPr>
        <w:spacing w:line="240" w:lineRule="auto"/>
        <w:rPr>
          <w:lang w:val="nl-NL"/>
        </w:rPr>
      </w:pPr>
    </w:p>
    <w:tbl>
      <w:tblPr>
        <w:tblW w:w="0" w:type="auto"/>
        <w:tblCellMar>
          <w:top w:w="15" w:type="dxa"/>
          <w:left w:w="15" w:type="dxa"/>
          <w:bottom w:w="15" w:type="dxa"/>
          <w:right w:w="15" w:type="dxa"/>
        </w:tblCellMar>
        <w:tblLook w:val="04A0"/>
      </w:tblPr>
      <w:tblGrid>
        <w:gridCol w:w="1610"/>
        <w:gridCol w:w="7880"/>
      </w:tblGrid>
      <w:tr w:rsidR="0084533A" w:rsidRPr="00145995"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r w:rsidRPr="006003B6">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line="240" w:lineRule="auto"/>
              <w:rPr>
                <w:lang w:val="nl-NL"/>
              </w:rPr>
            </w:pPr>
            <w:r>
              <w:rPr>
                <w:lang w:val="nl-NL"/>
              </w:rPr>
              <w:t>U2</w:t>
            </w:r>
            <w:r w:rsidRPr="0084533A">
              <w:rPr>
                <w:lang w:val="nl-NL"/>
              </w:rPr>
              <w:t>-B56</w:t>
            </w:r>
            <w:r w:rsidR="003D7145">
              <w:rPr>
                <w:lang w:val="nl-NL"/>
              </w:rPr>
              <w:t>9</w:t>
            </w:r>
          </w:p>
        </w:tc>
      </w:tr>
      <w:tr w:rsidR="0084533A" w:rsidRPr="00145995"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3D7145" w:rsidP="004C7B1D">
            <w:pPr>
              <w:spacing w:line="240" w:lineRule="auto"/>
              <w:rPr>
                <w:lang w:val="nl-NL"/>
              </w:rPr>
            </w:pPr>
            <w:r>
              <w:rPr>
                <w:lang w:val="nl-NL"/>
              </w:rPr>
              <w:t>B5 &amp; B6 &amp; B9</w:t>
            </w:r>
          </w:p>
        </w:tc>
      </w:tr>
      <w:tr w:rsidR="0084533A" w:rsidRPr="00145995"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line="240" w:lineRule="auto"/>
              <w:rPr>
                <w:lang w:val="nl-NL"/>
              </w:rPr>
            </w:pPr>
            <w:r w:rsidRPr="0084533A">
              <w:rPr>
                <w:lang w:val="nl-NL"/>
              </w:rPr>
              <w:t xml:space="preserve">Huurcontract(en) </w:t>
            </w:r>
            <w:r>
              <w:rPr>
                <w:lang w:val="nl-NL"/>
              </w:rPr>
              <w:t>toevoegen</w:t>
            </w:r>
          </w:p>
        </w:tc>
      </w:tr>
      <w:tr w:rsidR="0084533A" w:rsidRPr="006A5D57"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line="240" w:lineRule="auto"/>
              <w:rPr>
                <w:lang w:val="nl-NL"/>
              </w:rPr>
            </w:pPr>
            <w:r>
              <w:rPr>
                <w:lang w:val="nl-NL"/>
              </w:rPr>
              <w:t>De actor voegt een huurcontract toe.</w:t>
            </w:r>
          </w:p>
        </w:tc>
      </w:tr>
      <w:tr w:rsidR="0084533A" w:rsidRPr="00145995"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line="240" w:lineRule="auto"/>
              <w:rPr>
                <w:lang w:val="nl-NL"/>
              </w:rPr>
            </w:pPr>
            <w:r w:rsidRPr="0084533A">
              <w:rPr>
                <w:lang w:val="nl-NL"/>
              </w:rPr>
              <w:t>Gebruiker</w:t>
            </w:r>
            <w:r w:rsidR="00C90F7A">
              <w:t xml:space="preserve">, </w:t>
            </w:r>
            <w:proofErr w:type="spellStart"/>
            <w:r w:rsidR="00C90F7A">
              <w:t>Beheerder</w:t>
            </w:r>
            <w:proofErr w:type="spellEnd"/>
          </w:p>
        </w:tc>
      </w:tr>
      <w:tr w:rsidR="0084533A" w:rsidRPr="00145995"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145995" w:rsidRDefault="0084533A" w:rsidP="004C7B1D">
            <w:pPr>
              <w:spacing w:line="240" w:lineRule="auto"/>
              <w:rPr>
                <w:lang w:val="nl-NL"/>
              </w:rPr>
            </w:pPr>
          </w:p>
        </w:tc>
      </w:tr>
      <w:tr w:rsidR="0084533A" w:rsidRPr="00145995"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Default="0084533A" w:rsidP="004C7B1D">
            <w:pPr>
              <w:spacing w:line="240" w:lineRule="auto"/>
              <w:rPr>
                <w:lang w:val="nl-NL"/>
              </w:rPr>
            </w:pPr>
            <w:r>
              <w:rPr>
                <w:lang w:val="nl-NL"/>
              </w:rPr>
              <w:t>1. De actor klikt op de knop huurcontract toevoegen.</w:t>
            </w:r>
          </w:p>
          <w:p w:rsidR="0084533A" w:rsidRDefault="0084533A" w:rsidP="004C7B1D">
            <w:pPr>
              <w:spacing w:line="240" w:lineRule="auto"/>
              <w:rPr>
                <w:lang w:val="nl-NL"/>
              </w:rPr>
            </w:pPr>
            <w:r>
              <w:rPr>
                <w:lang w:val="nl-NL"/>
              </w:rPr>
              <w:t>2. De actor vult de gewenste gegevens in voor het huurcontract.</w:t>
            </w:r>
            <w:r w:rsidR="003D7145">
              <w:rPr>
                <w:lang w:val="nl-NL"/>
              </w:rPr>
              <w:t xml:space="preserve"> (De boten, datum van en - tot en bijkomende artikelen.)</w:t>
            </w:r>
          </w:p>
          <w:p w:rsidR="0084533A" w:rsidRPr="00145995" w:rsidRDefault="0084533A" w:rsidP="004C7B1D">
            <w:pPr>
              <w:spacing w:line="240" w:lineRule="auto"/>
              <w:rPr>
                <w:lang w:val="nl-NL"/>
              </w:rPr>
            </w:pPr>
            <w:r>
              <w:rPr>
                <w:lang w:val="nl-NL"/>
              </w:rPr>
              <w:t>3. De actor klik op bevestigen. [1]</w:t>
            </w:r>
          </w:p>
        </w:tc>
      </w:tr>
      <w:tr w:rsidR="0084533A" w:rsidRPr="00A96DD6"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A96DD6" w:rsidRDefault="0084533A" w:rsidP="004C7B1D">
            <w:pPr>
              <w:spacing w:line="240" w:lineRule="auto"/>
              <w:rPr>
                <w:lang w:val="nl-NL"/>
              </w:rPr>
            </w:pPr>
            <w:r>
              <w:rPr>
                <w:lang w:val="nl-NL"/>
              </w:rPr>
              <w:t>Één of meer verplichte velden waren niet correct of niet ingevuld. Het systeem geeft een foutmelding hierover.</w:t>
            </w:r>
          </w:p>
        </w:tc>
      </w:tr>
      <w:tr w:rsidR="0084533A" w:rsidRPr="006A5D57"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A96DD6" w:rsidRDefault="0084533A" w:rsidP="004C7B1D">
            <w:pPr>
              <w:spacing w:line="240" w:lineRule="auto"/>
              <w:rPr>
                <w:lang w:val="nl-NL"/>
              </w:rPr>
            </w:pPr>
            <w:r>
              <w:rPr>
                <w:lang w:val="nl-NL"/>
              </w:rPr>
              <w:t>Het huurcontract is toegevoegd aan de database.</w:t>
            </w:r>
          </w:p>
        </w:tc>
      </w:tr>
    </w:tbl>
    <w:p w:rsidR="0084533A" w:rsidRPr="00767E77" w:rsidRDefault="0084533A" w:rsidP="004C7B1D">
      <w:pPr>
        <w:spacing w:line="240" w:lineRule="auto"/>
        <w:rPr>
          <w:lang w:val="nl-NL"/>
        </w:rPr>
      </w:pPr>
    </w:p>
    <w:p w:rsidR="0084533A" w:rsidRPr="00767E77" w:rsidRDefault="0084533A" w:rsidP="004C7B1D">
      <w:pPr>
        <w:spacing w:line="240" w:lineRule="auto"/>
        <w:rPr>
          <w:lang w:val="nl-NL"/>
        </w:rPr>
      </w:pPr>
      <w:r w:rsidRPr="00767E77">
        <w:rPr>
          <w:lang w:val="nl-NL"/>
        </w:rPr>
        <w:br w:type="page"/>
      </w:r>
    </w:p>
    <w:tbl>
      <w:tblPr>
        <w:tblW w:w="0" w:type="auto"/>
        <w:tblCellMar>
          <w:top w:w="15" w:type="dxa"/>
          <w:left w:w="15" w:type="dxa"/>
          <w:bottom w:w="15" w:type="dxa"/>
          <w:right w:w="15" w:type="dxa"/>
        </w:tblCellMar>
        <w:tblLook w:val="04A0"/>
      </w:tblPr>
      <w:tblGrid>
        <w:gridCol w:w="1610"/>
        <w:gridCol w:w="7880"/>
      </w:tblGrid>
      <w:tr w:rsidR="0084533A" w:rsidRPr="0084533A"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r w:rsidRPr="006003B6">
              <w:lastRenderedPageBreak/>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line="240" w:lineRule="auto"/>
              <w:rPr>
                <w:lang w:val="nl-NL"/>
              </w:rPr>
            </w:pPr>
            <w:r>
              <w:rPr>
                <w:lang w:val="nl-NL"/>
              </w:rPr>
              <w:t>U1</w:t>
            </w:r>
            <w:r w:rsidRPr="0084533A">
              <w:rPr>
                <w:lang w:val="nl-NL"/>
              </w:rPr>
              <w:t>-B</w:t>
            </w:r>
            <w:r>
              <w:rPr>
                <w:lang w:val="nl-NL"/>
              </w:rPr>
              <w:t>7</w:t>
            </w:r>
          </w:p>
        </w:tc>
      </w:tr>
      <w:tr w:rsidR="0084533A" w:rsidRPr="0084533A"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line="240" w:lineRule="auto"/>
              <w:rPr>
                <w:lang w:val="nl-NL"/>
              </w:rPr>
            </w:pPr>
            <w:r>
              <w:rPr>
                <w:lang w:val="nl-NL"/>
              </w:rPr>
              <w:t>B7</w:t>
            </w:r>
          </w:p>
        </w:tc>
      </w:tr>
      <w:tr w:rsidR="0084533A" w:rsidRPr="0084533A"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line="240" w:lineRule="auto"/>
              <w:rPr>
                <w:lang w:val="nl-NL"/>
              </w:rPr>
            </w:pPr>
            <w:r>
              <w:rPr>
                <w:lang w:val="nl-NL"/>
              </w:rPr>
              <w:t>Budget aangeven</w:t>
            </w:r>
          </w:p>
        </w:tc>
      </w:tr>
      <w:tr w:rsidR="0084533A" w:rsidRPr="006A5D57"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line="240" w:lineRule="auto"/>
              <w:rPr>
                <w:lang w:val="nl-NL"/>
              </w:rPr>
            </w:pPr>
            <w:r>
              <w:rPr>
                <w:lang w:val="nl-NL"/>
              </w:rPr>
              <w:t>De actor geeft het budget aan van de verhuurder en krijgt vaar opties terug.</w:t>
            </w:r>
          </w:p>
        </w:tc>
      </w:tr>
      <w:tr w:rsidR="0084533A" w:rsidRPr="0084533A"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line="240" w:lineRule="auto"/>
              <w:rPr>
                <w:lang w:val="nl-NL"/>
              </w:rPr>
            </w:pPr>
            <w:r w:rsidRPr="0084533A">
              <w:rPr>
                <w:lang w:val="nl-NL"/>
              </w:rPr>
              <w:t>Gebruiker</w:t>
            </w:r>
            <w:r w:rsidR="00C90F7A">
              <w:t xml:space="preserve">, </w:t>
            </w:r>
            <w:proofErr w:type="spellStart"/>
            <w:r w:rsidR="00C90F7A">
              <w:t>Beheerder</w:t>
            </w:r>
            <w:proofErr w:type="spellEnd"/>
          </w:p>
        </w:tc>
      </w:tr>
      <w:tr w:rsidR="0084533A" w:rsidRPr="00145995"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145995" w:rsidRDefault="0084533A" w:rsidP="004C7B1D">
            <w:pPr>
              <w:spacing w:line="240" w:lineRule="auto"/>
              <w:rPr>
                <w:lang w:val="nl-NL"/>
              </w:rPr>
            </w:pPr>
          </w:p>
        </w:tc>
      </w:tr>
      <w:tr w:rsidR="0084533A" w:rsidRPr="00145995"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Default="0084533A" w:rsidP="004C7B1D">
            <w:pPr>
              <w:spacing w:line="240" w:lineRule="auto"/>
              <w:rPr>
                <w:lang w:val="nl-NL"/>
              </w:rPr>
            </w:pPr>
            <w:r>
              <w:rPr>
                <w:lang w:val="nl-NL"/>
              </w:rPr>
              <w:t>1. De actor voert het budget in en/of het gewenste meer. (IJsselmeer of Noordzee)</w:t>
            </w:r>
          </w:p>
          <w:p w:rsidR="0084533A" w:rsidRDefault="00A11A14" w:rsidP="004C7B1D">
            <w:pPr>
              <w:spacing w:line="240" w:lineRule="auto"/>
              <w:rPr>
                <w:lang w:val="nl-NL"/>
              </w:rPr>
            </w:pPr>
            <w:r>
              <w:rPr>
                <w:lang w:val="nl-NL"/>
              </w:rPr>
              <w:t>2. De actor voert zijn gewenste boten en bijkomende artikelen in.</w:t>
            </w:r>
          </w:p>
          <w:p w:rsidR="0084533A" w:rsidRPr="00145995" w:rsidRDefault="00A11A14" w:rsidP="004C7B1D">
            <w:pPr>
              <w:spacing w:line="240" w:lineRule="auto"/>
              <w:rPr>
                <w:lang w:val="nl-NL"/>
              </w:rPr>
            </w:pPr>
            <w:r>
              <w:rPr>
                <w:lang w:val="nl-NL"/>
              </w:rPr>
              <w:t>3. De actor klikt op de knop voor het tonen van de opties</w:t>
            </w:r>
            <w:r w:rsidR="0084533A">
              <w:rPr>
                <w:lang w:val="nl-NL"/>
              </w:rPr>
              <w:t xml:space="preserve">. </w:t>
            </w:r>
            <w:r>
              <w:rPr>
                <w:lang w:val="nl-NL"/>
              </w:rPr>
              <w:t>[1]</w:t>
            </w:r>
          </w:p>
        </w:tc>
      </w:tr>
      <w:tr w:rsidR="0084533A" w:rsidRPr="006A5D57"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A96DD6" w:rsidRDefault="00A11A14" w:rsidP="004C7B1D">
            <w:pPr>
              <w:spacing w:line="240" w:lineRule="auto"/>
              <w:rPr>
                <w:lang w:val="nl-NL"/>
              </w:rPr>
            </w:pPr>
            <w:r>
              <w:rPr>
                <w:lang w:val="nl-NL"/>
              </w:rPr>
              <w:t>1. Er is geen budget ingevuld het systeem geeft een foutmelding.</w:t>
            </w:r>
          </w:p>
        </w:tc>
      </w:tr>
      <w:tr w:rsidR="0084533A" w:rsidRPr="006A5D57"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A96DD6" w:rsidRDefault="00A11A14" w:rsidP="004C7B1D">
            <w:pPr>
              <w:spacing w:line="240" w:lineRule="auto"/>
              <w:rPr>
                <w:lang w:val="nl-NL"/>
              </w:rPr>
            </w:pPr>
            <w:r>
              <w:rPr>
                <w:lang w:val="nl-NL"/>
              </w:rPr>
              <w:t>De applicatie geeft een overzicht van opties terug.</w:t>
            </w:r>
          </w:p>
        </w:tc>
      </w:tr>
    </w:tbl>
    <w:p w:rsidR="00A11A14" w:rsidRPr="00767E77" w:rsidRDefault="00A11A14" w:rsidP="004C7B1D">
      <w:pPr>
        <w:spacing w:line="240" w:lineRule="auto"/>
        <w:rPr>
          <w:lang w:val="nl-NL"/>
        </w:rPr>
      </w:pPr>
    </w:p>
    <w:p w:rsidR="00A11A14" w:rsidRPr="00767E77" w:rsidRDefault="00A11A14" w:rsidP="004C7B1D">
      <w:pPr>
        <w:spacing w:line="240" w:lineRule="auto"/>
        <w:rPr>
          <w:lang w:val="nl-NL"/>
        </w:rPr>
      </w:pPr>
      <w:r w:rsidRPr="00767E77">
        <w:rPr>
          <w:lang w:val="nl-NL"/>
        </w:rPr>
        <w:br w:type="page"/>
      </w:r>
    </w:p>
    <w:p w:rsidR="00A11A14" w:rsidRPr="00767E77" w:rsidRDefault="00A11A14" w:rsidP="004C7B1D">
      <w:pPr>
        <w:spacing w:line="240" w:lineRule="auto"/>
        <w:rPr>
          <w:lang w:val="nl-NL"/>
        </w:rPr>
      </w:pPr>
    </w:p>
    <w:tbl>
      <w:tblPr>
        <w:tblW w:w="0" w:type="auto"/>
        <w:tblCellMar>
          <w:top w:w="15" w:type="dxa"/>
          <w:left w:w="15" w:type="dxa"/>
          <w:bottom w:w="15" w:type="dxa"/>
          <w:right w:w="15" w:type="dxa"/>
        </w:tblCellMar>
        <w:tblLook w:val="04A0"/>
      </w:tblPr>
      <w:tblGrid>
        <w:gridCol w:w="1610"/>
        <w:gridCol w:w="6526"/>
      </w:tblGrid>
      <w:tr w:rsidR="00A11A14" w:rsidRPr="0084533A" w:rsidTr="00A11A14">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after="0" w:line="240" w:lineRule="auto"/>
            </w:pPr>
            <w:r w:rsidRPr="006003B6">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line="240" w:lineRule="auto"/>
              <w:rPr>
                <w:lang w:val="nl-NL"/>
              </w:rPr>
            </w:pPr>
            <w:r>
              <w:rPr>
                <w:lang w:val="nl-NL"/>
              </w:rPr>
              <w:t>U1</w:t>
            </w:r>
            <w:r w:rsidRPr="0084533A">
              <w:rPr>
                <w:lang w:val="nl-NL"/>
              </w:rPr>
              <w:t>-B</w:t>
            </w:r>
            <w:r>
              <w:rPr>
                <w:lang w:val="nl-NL"/>
              </w:rPr>
              <w:t>8</w:t>
            </w:r>
          </w:p>
        </w:tc>
      </w:tr>
      <w:tr w:rsidR="00A11A14" w:rsidRPr="0084533A" w:rsidTr="00A11A14">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after="0" w:line="240" w:lineRule="auto"/>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line="240" w:lineRule="auto"/>
              <w:rPr>
                <w:lang w:val="nl-NL"/>
              </w:rPr>
            </w:pPr>
            <w:r>
              <w:rPr>
                <w:lang w:val="nl-NL"/>
              </w:rPr>
              <w:t>B8</w:t>
            </w:r>
          </w:p>
        </w:tc>
      </w:tr>
      <w:tr w:rsidR="00A11A14" w:rsidRPr="0084533A" w:rsidTr="00A11A14">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after="0" w:line="240" w:lineRule="auto"/>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line="240" w:lineRule="auto"/>
              <w:rPr>
                <w:lang w:val="nl-NL"/>
              </w:rPr>
            </w:pPr>
            <w:r>
              <w:rPr>
                <w:lang w:val="nl-NL"/>
              </w:rPr>
              <w:t>Huurcontract exporteren</w:t>
            </w:r>
          </w:p>
        </w:tc>
      </w:tr>
      <w:tr w:rsidR="00A11A14" w:rsidRPr="006A5D57" w:rsidTr="00A11A14">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after="0" w:line="240" w:lineRule="auto"/>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line="240" w:lineRule="auto"/>
              <w:rPr>
                <w:lang w:val="nl-NL"/>
              </w:rPr>
            </w:pPr>
            <w:r>
              <w:rPr>
                <w:lang w:val="nl-NL"/>
              </w:rPr>
              <w:t>De actor exporteert de huurcontracten naar tekstbestand.</w:t>
            </w:r>
          </w:p>
        </w:tc>
      </w:tr>
      <w:tr w:rsidR="00A11A14" w:rsidRPr="0084533A" w:rsidTr="00A11A14">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after="0" w:line="240" w:lineRule="auto"/>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line="240" w:lineRule="auto"/>
              <w:rPr>
                <w:lang w:val="nl-NL"/>
              </w:rPr>
            </w:pPr>
            <w:r w:rsidRPr="0084533A">
              <w:rPr>
                <w:lang w:val="nl-NL"/>
              </w:rPr>
              <w:t>Gebruiker</w:t>
            </w:r>
            <w:r w:rsidR="00C90F7A">
              <w:t xml:space="preserve">, </w:t>
            </w:r>
            <w:proofErr w:type="spellStart"/>
            <w:r w:rsidR="00C90F7A">
              <w:t>Beheerder</w:t>
            </w:r>
            <w:proofErr w:type="spellEnd"/>
          </w:p>
        </w:tc>
      </w:tr>
      <w:tr w:rsidR="00A11A14" w:rsidRPr="00145995" w:rsidTr="00A11A14">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after="0" w:line="240" w:lineRule="auto"/>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145995" w:rsidRDefault="00A11A14" w:rsidP="004C7B1D">
            <w:pPr>
              <w:spacing w:line="240" w:lineRule="auto"/>
              <w:rPr>
                <w:lang w:val="nl-NL"/>
              </w:rPr>
            </w:pPr>
            <w:r>
              <w:rPr>
                <w:lang w:val="nl-NL"/>
              </w:rPr>
              <w:t>Er zijn huurcontracten aanwezig.</w:t>
            </w:r>
          </w:p>
        </w:tc>
      </w:tr>
      <w:tr w:rsidR="00A11A14" w:rsidRPr="006A5D57" w:rsidTr="00A11A14">
        <w:trPr>
          <w:trHeight w:val="1005"/>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after="0" w:line="240" w:lineRule="auto"/>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Default="00A11A14" w:rsidP="004C7B1D">
            <w:pPr>
              <w:spacing w:line="240" w:lineRule="auto"/>
              <w:rPr>
                <w:lang w:val="nl-NL"/>
              </w:rPr>
            </w:pPr>
            <w:r>
              <w:rPr>
                <w:lang w:val="nl-NL"/>
              </w:rPr>
              <w:t>1. De actor selecteert een huurcontract.</w:t>
            </w:r>
          </w:p>
          <w:p w:rsidR="00A11A14" w:rsidRPr="00145995" w:rsidRDefault="00A11A14" w:rsidP="004C7B1D">
            <w:pPr>
              <w:spacing w:line="240" w:lineRule="auto"/>
              <w:rPr>
                <w:lang w:val="nl-NL"/>
              </w:rPr>
            </w:pPr>
            <w:r>
              <w:rPr>
                <w:lang w:val="nl-NL"/>
              </w:rPr>
              <w:t>2. De actor klikt op de knop voor het exporteren van huurcontract.</w:t>
            </w:r>
          </w:p>
        </w:tc>
      </w:tr>
      <w:tr w:rsidR="00A11A14" w:rsidRPr="00A96DD6" w:rsidTr="00A11A14">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after="0" w:line="240" w:lineRule="auto"/>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A96DD6" w:rsidRDefault="00A11A14" w:rsidP="004C7B1D">
            <w:pPr>
              <w:spacing w:line="240" w:lineRule="auto"/>
              <w:rPr>
                <w:lang w:val="nl-NL"/>
              </w:rPr>
            </w:pPr>
          </w:p>
        </w:tc>
      </w:tr>
      <w:tr w:rsidR="00A11A14" w:rsidRPr="006A5D57" w:rsidTr="00A11A14">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after="0" w:line="240" w:lineRule="auto"/>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A96DD6" w:rsidRDefault="00A11A14" w:rsidP="004C7B1D">
            <w:pPr>
              <w:spacing w:line="240" w:lineRule="auto"/>
              <w:rPr>
                <w:lang w:val="nl-NL"/>
              </w:rPr>
            </w:pPr>
            <w:r>
              <w:rPr>
                <w:lang w:val="nl-NL"/>
              </w:rPr>
              <w:t>Het huurcontract is geëxporteerd naar een tekstbestand.</w:t>
            </w:r>
          </w:p>
        </w:tc>
      </w:tr>
    </w:tbl>
    <w:p w:rsidR="003D7145" w:rsidRPr="00767E77" w:rsidRDefault="003D7145" w:rsidP="004C7B1D">
      <w:pPr>
        <w:spacing w:line="240" w:lineRule="auto"/>
        <w:rPr>
          <w:lang w:val="nl-NL"/>
        </w:rPr>
      </w:pPr>
    </w:p>
    <w:p w:rsidR="003D7145" w:rsidRPr="00767E77" w:rsidRDefault="003D7145" w:rsidP="004C7B1D">
      <w:pPr>
        <w:spacing w:line="240" w:lineRule="auto"/>
        <w:rPr>
          <w:lang w:val="nl-NL"/>
        </w:rPr>
      </w:pPr>
      <w:r w:rsidRPr="00767E77">
        <w:rPr>
          <w:lang w:val="nl-NL"/>
        </w:rPr>
        <w:br w:type="page"/>
      </w:r>
    </w:p>
    <w:tbl>
      <w:tblPr>
        <w:tblW w:w="0" w:type="auto"/>
        <w:tblCellMar>
          <w:top w:w="15" w:type="dxa"/>
          <w:left w:w="15" w:type="dxa"/>
          <w:bottom w:w="15" w:type="dxa"/>
          <w:right w:w="15" w:type="dxa"/>
        </w:tblCellMar>
        <w:tblLook w:val="04A0"/>
      </w:tblPr>
      <w:tblGrid>
        <w:gridCol w:w="1610"/>
        <w:gridCol w:w="7880"/>
      </w:tblGrid>
      <w:tr w:rsidR="003D7145" w:rsidRPr="0084533A"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C7B1D">
            <w:pPr>
              <w:spacing w:after="0" w:line="240" w:lineRule="auto"/>
            </w:pPr>
            <w:r w:rsidRPr="006003B6">
              <w:lastRenderedPageBreak/>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C7B1D">
            <w:pPr>
              <w:spacing w:line="240" w:lineRule="auto"/>
              <w:rPr>
                <w:lang w:val="nl-NL"/>
              </w:rPr>
            </w:pPr>
            <w:r>
              <w:rPr>
                <w:lang w:val="nl-NL"/>
              </w:rPr>
              <w:t>U1</w:t>
            </w:r>
            <w:r w:rsidRPr="0084533A">
              <w:rPr>
                <w:lang w:val="nl-NL"/>
              </w:rPr>
              <w:t>-B</w:t>
            </w:r>
            <w:r>
              <w:rPr>
                <w:lang w:val="nl-NL"/>
              </w:rPr>
              <w:t>10</w:t>
            </w:r>
          </w:p>
        </w:tc>
      </w:tr>
      <w:tr w:rsidR="003D7145" w:rsidRPr="0084533A"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C7B1D">
            <w:pPr>
              <w:spacing w:after="0" w:line="240" w:lineRule="auto"/>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F428A6" w:rsidP="004C7B1D">
            <w:pPr>
              <w:spacing w:line="240" w:lineRule="auto"/>
              <w:rPr>
                <w:lang w:val="nl-NL"/>
              </w:rPr>
            </w:pPr>
            <w:r>
              <w:rPr>
                <w:lang w:val="nl-NL"/>
              </w:rPr>
              <w:t>B10</w:t>
            </w:r>
          </w:p>
        </w:tc>
      </w:tr>
      <w:tr w:rsidR="003D7145" w:rsidRPr="0084533A"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C7B1D">
            <w:pPr>
              <w:spacing w:after="0" w:line="240" w:lineRule="auto"/>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F428A6" w:rsidP="004C7B1D">
            <w:pPr>
              <w:spacing w:line="240" w:lineRule="auto"/>
              <w:rPr>
                <w:lang w:val="nl-NL"/>
              </w:rPr>
            </w:pPr>
            <w:r>
              <w:rPr>
                <w:lang w:val="nl-NL"/>
              </w:rPr>
              <w:t>Toon gevoelstemperaturen</w:t>
            </w:r>
          </w:p>
        </w:tc>
      </w:tr>
      <w:tr w:rsidR="003D7145" w:rsidRPr="0084533A"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C7B1D">
            <w:pPr>
              <w:spacing w:after="0" w:line="240" w:lineRule="auto"/>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C7B1D">
            <w:pPr>
              <w:spacing w:line="240" w:lineRule="auto"/>
              <w:rPr>
                <w:lang w:val="nl-NL"/>
              </w:rPr>
            </w:pPr>
            <w:r>
              <w:rPr>
                <w:lang w:val="nl-NL"/>
              </w:rPr>
              <w:t>De</w:t>
            </w:r>
            <w:r w:rsidR="00F428A6">
              <w:rPr>
                <w:lang w:val="nl-NL"/>
              </w:rPr>
              <w:t xml:space="preserve"> gevoelstemperaturen worden </w:t>
            </w:r>
            <w:proofErr w:type="spellStart"/>
            <w:r w:rsidR="00F428A6">
              <w:rPr>
                <w:lang w:val="nl-NL"/>
              </w:rPr>
              <w:t>getoont</w:t>
            </w:r>
            <w:proofErr w:type="spellEnd"/>
            <w:r w:rsidR="00F428A6">
              <w:rPr>
                <w:lang w:val="nl-NL"/>
              </w:rPr>
              <w:t>.</w:t>
            </w:r>
          </w:p>
        </w:tc>
      </w:tr>
      <w:tr w:rsidR="003D7145" w:rsidRPr="0084533A"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C7B1D">
            <w:pPr>
              <w:spacing w:after="0" w:line="240" w:lineRule="auto"/>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C7B1D">
            <w:pPr>
              <w:spacing w:line="240" w:lineRule="auto"/>
              <w:rPr>
                <w:lang w:val="nl-NL"/>
              </w:rPr>
            </w:pPr>
            <w:r w:rsidRPr="0084533A">
              <w:rPr>
                <w:lang w:val="nl-NL"/>
              </w:rPr>
              <w:t>Gebruiker</w:t>
            </w:r>
            <w:r w:rsidR="00C90F7A">
              <w:t xml:space="preserve">, </w:t>
            </w:r>
            <w:proofErr w:type="spellStart"/>
            <w:r w:rsidR="00C90F7A">
              <w:t>Beheerder</w:t>
            </w:r>
            <w:proofErr w:type="spellEnd"/>
          </w:p>
        </w:tc>
      </w:tr>
      <w:tr w:rsidR="003D7145" w:rsidRPr="00145995"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C7B1D">
            <w:pPr>
              <w:spacing w:after="0" w:line="240" w:lineRule="auto"/>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145995" w:rsidRDefault="003D7145" w:rsidP="004C7B1D">
            <w:pPr>
              <w:spacing w:line="240" w:lineRule="auto"/>
              <w:rPr>
                <w:lang w:val="nl-NL"/>
              </w:rPr>
            </w:pPr>
          </w:p>
        </w:tc>
      </w:tr>
      <w:tr w:rsidR="003D7145" w:rsidRPr="00145995"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C7B1D">
            <w:pPr>
              <w:spacing w:after="0" w:line="240" w:lineRule="auto"/>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Default="003D7145" w:rsidP="004C7B1D">
            <w:pPr>
              <w:spacing w:line="240" w:lineRule="auto"/>
              <w:rPr>
                <w:lang w:val="nl-NL"/>
              </w:rPr>
            </w:pPr>
            <w:r>
              <w:rPr>
                <w:lang w:val="nl-NL"/>
              </w:rPr>
              <w:t xml:space="preserve">1. </w:t>
            </w:r>
            <w:r w:rsidR="00F428A6">
              <w:rPr>
                <w:lang w:val="nl-NL"/>
              </w:rPr>
              <w:t>De actor klikt op de knop voor het tonen van de gevoelstemperaturen.</w:t>
            </w:r>
          </w:p>
          <w:p w:rsidR="003D7145" w:rsidRPr="00145995" w:rsidRDefault="003D7145" w:rsidP="004C7B1D">
            <w:pPr>
              <w:spacing w:line="240" w:lineRule="auto"/>
              <w:rPr>
                <w:lang w:val="nl-NL"/>
              </w:rPr>
            </w:pPr>
            <w:r>
              <w:rPr>
                <w:lang w:val="nl-NL"/>
              </w:rPr>
              <w:t xml:space="preserve">2. </w:t>
            </w:r>
            <w:r w:rsidR="00F428A6">
              <w:rPr>
                <w:lang w:val="nl-NL"/>
              </w:rPr>
              <w:t>De actor upload een .</w:t>
            </w:r>
            <w:proofErr w:type="spellStart"/>
            <w:r w:rsidR="00F428A6">
              <w:rPr>
                <w:lang w:val="nl-NL"/>
              </w:rPr>
              <w:t>csv</w:t>
            </w:r>
            <w:proofErr w:type="spellEnd"/>
            <w:r w:rsidR="00F428A6">
              <w:rPr>
                <w:lang w:val="nl-NL"/>
              </w:rPr>
              <w:t xml:space="preserve"> bestand. [1]</w:t>
            </w:r>
          </w:p>
        </w:tc>
      </w:tr>
      <w:tr w:rsidR="003D7145" w:rsidRPr="006A5D57"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C7B1D">
            <w:pPr>
              <w:spacing w:after="0" w:line="240" w:lineRule="auto"/>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A96DD6" w:rsidRDefault="003D7145" w:rsidP="004C7B1D">
            <w:pPr>
              <w:spacing w:line="240" w:lineRule="auto"/>
              <w:rPr>
                <w:lang w:val="nl-NL"/>
              </w:rPr>
            </w:pPr>
            <w:r>
              <w:rPr>
                <w:lang w:val="nl-NL"/>
              </w:rPr>
              <w:t xml:space="preserve">1. </w:t>
            </w:r>
            <w:r w:rsidR="00F428A6">
              <w:rPr>
                <w:lang w:val="nl-NL"/>
              </w:rPr>
              <w:t>Het bestand is niet geldig of is van het verkeerde formaat het systeem geeft een foutmelding hierover.</w:t>
            </w:r>
          </w:p>
        </w:tc>
      </w:tr>
      <w:tr w:rsidR="003D7145" w:rsidRPr="006A5D57"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C7B1D">
            <w:pPr>
              <w:spacing w:after="0" w:line="240" w:lineRule="auto"/>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A96DD6" w:rsidRDefault="003D7145" w:rsidP="004C7B1D">
            <w:pPr>
              <w:spacing w:line="240" w:lineRule="auto"/>
              <w:rPr>
                <w:lang w:val="nl-NL"/>
              </w:rPr>
            </w:pPr>
            <w:r>
              <w:rPr>
                <w:lang w:val="nl-NL"/>
              </w:rPr>
              <w:t>De applicatie geeft een overzicht van opties terug.</w:t>
            </w:r>
          </w:p>
        </w:tc>
      </w:tr>
    </w:tbl>
    <w:p w:rsidR="003F2BA3" w:rsidRDefault="003F2BA3" w:rsidP="004C7B1D">
      <w:pPr>
        <w:spacing w:line="240" w:lineRule="auto"/>
        <w:rPr>
          <w:rFonts w:asciiTheme="majorHAnsi" w:eastAsiaTheme="majorEastAsia" w:hAnsiTheme="majorHAnsi" w:cstheme="majorBidi"/>
          <w:b/>
          <w:bCs/>
          <w:color w:val="365F91" w:themeColor="accent1" w:themeShade="BF"/>
          <w:sz w:val="28"/>
          <w:szCs w:val="28"/>
          <w:lang w:val="nl-NL"/>
        </w:rPr>
      </w:pPr>
      <w:bookmarkStart w:id="31" w:name="_Toc454216288"/>
    </w:p>
    <w:tbl>
      <w:tblPr>
        <w:tblW w:w="0" w:type="auto"/>
        <w:tblCellMar>
          <w:top w:w="15" w:type="dxa"/>
          <w:left w:w="15" w:type="dxa"/>
          <w:bottom w:w="15" w:type="dxa"/>
          <w:right w:w="15" w:type="dxa"/>
        </w:tblCellMar>
        <w:tblLook w:val="04A0"/>
      </w:tblPr>
      <w:tblGrid>
        <w:gridCol w:w="1610"/>
        <w:gridCol w:w="7880"/>
      </w:tblGrid>
      <w:tr w:rsidR="006D5EAE"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after="0" w:line="240" w:lineRule="auto"/>
            </w:pPr>
            <w:r w:rsidRPr="006003B6">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line="240" w:lineRule="auto"/>
              <w:rPr>
                <w:lang w:val="nl-NL"/>
              </w:rPr>
            </w:pPr>
            <w:r>
              <w:rPr>
                <w:lang w:val="nl-NL"/>
              </w:rPr>
              <w:t>U1</w:t>
            </w:r>
            <w:r w:rsidRPr="0084533A">
              <w:rPr>
                <w:lang w:val="nl-NL"/>
              </w:rPr>
              <w:t>-</w:t>
            </w:r>
            <w:r>
              <w:t xml:space="preserve"> B15</w:t>
            </w:r>
          </w:p>
        </w:tc>
      </w:tr>
      <w:tr w:rsidR="006D5EAE"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after="0" w:line="240" w:lineRule="auto"/>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line="240" w:lineRule="auto"/>
              <w:rPr>
                <w:lang w:val="nl-NL"/>
              </w:rPr>
            </w:pPr>
            <w:r>
              <w:t>B15</w:t>
            </w:r>
          </w:p>
        </w:tc>
      </w:tr>
      <w:tr w:rsidR="006D5EAE"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after="0" w:line="240" w:lineRule="auto"/>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line="240" w:lineRule="auto"/>
              <w:rPr>
                <w:lang w:val="nl-NL"/>
              </w:rPr>
            </w:pPr>
            <w:proofErr w:type="spellStart"/>
            <w:r>
              <w:rPr>
                <w:lang w:val="nl-NL"/>
              </w:rPr>
              <w:t>Log-in</w:t>
            </w:r>
            <w:proofErr w:type="spellEnd"/>
          </w:p>
        </w:tc>
      </w:tr>
      <w:tr w:rsidR="006D5EAE" w:rsidRPr="006A5D57"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after="0" w:line="240" w:lineRule="auto"/>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line="240" w:lineRule="auto"/>
              <w:rPr>
                <w:lang w:val="nl-NL"/>
              </w:rPr>
            </w:pPr>
            <w:r>
              <w:rPr>
                <w:lang w:val="nl-NL"/>
              </w:rPr>
              <w:t>De actor logt in op de applicatie.</w:t>
            </w:r>
          </w:p>
        </w:tc>
      </w:tr>
      <w:tr w:rsidR="006D5EAE"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after="0" w:line="240" w:lineRule="auto"/>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line="240" w:lineRule="auto"/>
              <w:rPr>
                <w:lang w:val="nl-NL"/>
              </w:rPr>
            </w:pPr>
            <w:r>
              <w:rPr>
                <w:lang w:val="nl-NL"/>
              </w:rPr>
              <w:t>Beheerder</w:t>
            </w:r>
          </w:p>
        </w:tc>
      </w:tr>
      <w:tr w:rsidR="006D5EAE" w:rsidRPr="006A5D57"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after="0" w:line="240" w:lineRule="auto"/>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145995" w:rsidRDefault="00DB04E9" w:rsidP="004C7B1D">
            <w:pPr>
              <w:spacing w:line="240" w:lineRule="auto"/>
              <w:rPr>
                <w:lang w:val="nl-NL"/>
              </w:rPr>
            </w:pPr>
            <w:r>
              <w:rPr>
                <w:lang w:val="nl-NL"/>
              </w:rPr>
              <w:t>Actor heeft een geldig account.</w:t>
            </w:r>
          </w:p>
        </w:tc>
      </w:tr>
      <w:tr w:rsidR="006D5EAE" w:rsidRPr="00145995"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after="0" w:line="240" w:lineRule="auto"/>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Default="006D5EAE" w:rsidP="004C7B1D">
            <w:pPr>
              <w:spacing w:line="240" w:lineRule="auto"/>
              <w:rPr>
                <w:lang w:val="nl-NL"/>
              </w:rPr>
            </w:pPr>
            <w:r>
              <w:rPr>
                <w:lang w:val="nl-NL"/>
              </w:rPr>
              <w:t>1. De actor vult het wachtwoord en het gepaste e-mail adres in.</w:t>
            </w:r>
          </w:p>
          <w:p w:rsidR="006D5EAE" w:rsidRPr="00145995" w:rsidRDefault="006D5EAE" w:rsidP="004C7B1D">
            <w:pPr>
              <w:spacing w:line="240" w:lineRule="auto"/>
              <w:rPr>
                <w:lang w:val="nl-NL"/>
              </w:rPr>
            </w:pPr>
            <w:r>
              <w:rPr>
                <w:lang w:val="nl-NL"/>
              </w:rPr>
              <w:t>2. De actor klikt op de knop inloggen. [1]</w:t>
            </w:r>
          </w:p>
        </w:tc>
      </w:tr>
      <w:tr w:rsidR="006D5EAE" w:rsidRPr="00A96DD6"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after="0" w:line="240" w:lineRule="auto"/>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A96DD6" w:rsidRDefault="006D5EAE" w:rsidP="004C7B1D">
            <w:pPr>
              <w:spacing w:line="240" w:lineRule="auto"/>
              <w:rPr>
                <w:lang w:val="nl-NL"/>
              </w:rPr>
            </w:pPr>
            <w:r>
              <w:rPr>
                <w:lang w:val="nl-NL"/>
              </w:rPr>
              <w:t>1. Het wachtwoord en/of de e-mail is niet correct en de applicatie geeft een foutmelding hierover. Verwijs terug naar stap 1.</w:t>
            </w:r>
          </w:p>
        </w:tc>
      </w:tr>
      <w:tr w:rsidR="006D5EAE" w:rsidRPr="00A96DD6"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after="0" w:line="240" w:lineRule="auto"/>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A96DD6" w:rsidRDefault="006D5EAE" w:rsidP="004C7B1D">
            <w:pPr>
              <w:spacing w:line="240" w:lineRule="auto"/>
              <w:rPr>
                <w:lang w:val="nl-NL"/>
              </w:rPr>
            </w:pPr>
            <w:r>
              <w:rPr>
                <w:lang w:val="nl-NL"/>
              </w:rPr>
              <w:t>De actor is ingelogd.</w:t>
            </w:r>
          </w:p>
        </w:tc>
      </w:tr>
      <w:tr w:rsidR="00DB04E9" w:rsidRPr="0084533A" w:rsidTr="00DB04E9">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after="0" w:line="240" w:lineRule="auto"/>
            </w:pPr>
            <w:r w:rsidRPr="006003B6">
              <w:lastRenderedPageBreak/>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line="240" w:lineRule="auto"/>
              <w:rPr>
                <w:lang w:val="nl-NL"/>
              </w:rPr>
            </w:pPr>
            <w:r>
              <w:rPr>
                <w:lang w:val="nl-NL"/>
              </w:rPr>
              <w:t>U2</w:t>
            </w:r>
            <w:r w:rsidRPr="0084533A">
              <w:rPr>
                <w:lang w:val="nl-NL"/>
              </w:rPr>
              <w:t>-</w:t>
            </w:r>
            <w:r w:rsidRPr="00DB04E9">
              <w:rPr>
                <w:lang w:val="nl-NL"/>
              </w:rPr>
              <w:t xml:space="preserve"> B15</w:t>
            </w:r>
          </w:p>
        </w:tc>
      </w:tr>
      <w:tr w:rsidR="00DB04E9" w:rsidRPr="0084533A" w:rsidTr="00DB04E9">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after="0" w:line="240" w:lineRule="auto"/>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line="240" w:lineRule="auto"/>
              <w:rPr>
                <w:lang w:val="nl-NL"/>
              </w:rPr>
            </w:pPr>
            <w:r w:rsidRPr="00DB04E9">
              <w:rPr>
                <w:lang w:val="nl-NL"/>
              </w:rPr>
              <w:t>B15</w:t>
            </w:r>
          </w:p>
        </w:tc>
      </w:tr>
      <w:tr w:rsidR="00DB04E9" w:rsidRPr="0084533A" w:rsidTr="00DB04E9">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after="0" w:line="240" w:lineRule="auto"/>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line="240" w:lineRule="auto"/>
              <w:rPr>
                <w:lang w:val="nl-NL"/>
              </w:rPr>
            </w:pPr>
            <w:proofErr w:type="spellStart"/>
            <w:r>
              <w:rPr>
                <w:lang w:val="nl-NL"/>
              </w:rPr>
              <w:t>Log-in</w:t>
            </w:r>
            <w:proofErr w:type="spellEnd"/>
          </w:p>
        </w:tc>
      </w:tr>
      <w:tr w:rsidR="00DB04E9" w:rsidRPr="006A5D57" w:rsidTr="00DB04E9">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after="0" w:line="240" w:lineRule="auto"/>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line="240" w:lineRule="auto"/>
              <w:rPr>
                <w:lang w:val="nl-NL"/>
              </w:rPr>
            </w:pPr>
            <w:r>
              <w:rPr>
                <w:lang w:val="nl-NL"/>
              </w:rPr>
              <w:t>De actor logt in op de applicatie.</w:t>
            </w:r>
          </w:p>
        </w:tc>
      </w:tr>
      <w:tr w:rsidR="00DB04E9" w:rsidRPr="0084533A" w:rsidTr="00DB04E9">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after="0" w:line="240" w:lineRule="auto"/>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32382B" w:rsidP="004C7B1D">
            <w:pPr>
              <w:spacing w:line="240" w:lineRule="auto"/>
              <w:rPr>
                <w:lang w:val="nl-NL"/>
              </w:rPr>
            </w:pPr>
            <w:r>
              <w:rPr>
                <w:lang w:val="nl-NL"/>
              </w:rPr>
              <w:t>Gebruiker</w:t>
            </w:r>
          </w:p>
        </w:tc>
      </w:tr>
      <w:tr w:rsidR="00DB04E9" w:rsidRPr="006A5D57" w:rsidTr="00DB04E9">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after="0" w:line="240" w:lineRule="auto"/>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145995" w:rsidRDefault="00DB04E9" w:rsidP="004C7B1D">
            <w:pPr>
              <w:spacing w:line="240" w:lineRule="auto"/>
              <w:rPr>
                <w:lang w:val="nl-NL"/>
              </w:rPr>
            </w:pPr>
            <w:r>
              <w:rPr>
                <w:lang w:val="nl-NL"/>
              </w:rPr>
              <w:t>Actor heeft de juiste rechten en een geldig account.</w:t>
            </w:r>
          </w:p>
        </w:tc>
      </w:tr>
      <w:tr w:rsidR="00DB04E9" w:rsidRPr="006A5D57" w:rsidTr="00DB04E9">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after="0" w:line="240" w:lineRule="auto"/>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145995" w:rsidRDefault="00DB04E9" w:rsidP="004C7B1D">
            <w:pPr>
              <w:spacing w:line="240" w:lineRule="auto"/>
              <w:rPr>
                <w:lang w:val="nl-NL"/>
              </w:rPr>
            </w:pPr>
            <w:r>
              <w:rPr>
                <w:lang w:val="nl-NL"/>
              </w:rPr>
              <w:t>1. De actor klikt op de knop reguliere gebruiker.</w:t>
            </w:r>
          </w:p>
        </w:tc>
      </w:tr>
      <w:tr w:rsidR="00DB04E9" w:rsidRPr="00A96DD6" w:rsidTr="00DB04E9">
        <w:trPr>
          <w:trHeight w:val="186"/>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after="0" w:line="240" w:lineRule="auto"/>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A96DD6" w:rsidRDefault="00DB04E9" w:rsidP="004C7B1D">
            <w:pPr>
              <w:spacing w:line="240" w:lineRule="auto"/>
              <w:rPr>
                <w:lang w:val="nl-NL"/>
              </w:rPr>
            </w:pPr>
          </w:p>
        </w:tc>
      </w:tr>
      <w:tr w:rsidR="00DB04E9" w:rsidRPr="00A96DD6" w:rsidTr="00DB04E9">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after="0" w:line="240" w:lineRule="auto"/>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A96DD6" w:rsidRDefault="00DB04E9" w:rsidP="004C7B1D">
            <w:pPr>
              <w:spacing w:line="240" w:lineRule="auto"/>
              <w:rPr>
                <w:lang w:val="nl-NL"/>
              </w:rPr>
            </w:pPr>
            <w:r>
              <w:rPr>
                <w:lang w:val="nl-NL"/>
              </w:rPr>
              <w:t>De actor is ingelogd.</w:t>
            </w:r>
          </w:p>
        </w:tc>
      </w:tr>
    </w:tbl>
    <w:p w:rsidR="006D5EAE" w:rsidRPr="006D5EAE" w:rsidRDefault="006D5EAE" w:rsidP="004C7B1D">
      <w:pPr>
        <w:spacing w:line="240" w:lineRule="auto"/>
        <w:rPr>
          <w:lang w:val="nl-NL"/>
        </w:rPr>
      </w:pPr>
    </w:p>
    <w:tbl>
      <w:tblPr>
        <w:tblW w:w="0" w:type="auto"/>
        <w:tblCellMar>
          <w:top w:w="15" w:type="dxa"/>
          <w:left w:w="15" w:type="dxa"/>
          <w:bottom w:w="15" w:type="dxa"/>
          <w:right w:w="15" w:type="dxa"/>
        </w:tblCellMar>
        <w:tblLook w:val="04A0"/>
      </w:tblPr>
      <w:tblGrid>
        <w:gridCol w:w="1610"/>
        <w:gridCol w:w="4569"/>
      </w:tblGrid>
      <w:tr w:rsidR="004C7B1D"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r w:rsidRPr="006003B6">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Pr>
                <w:lang w:val="nl-NL"/>
              </w:rPr>
              <w:t>U3</w:t>
            </w:r>
            <w:r w:rsidRPr="0084533A">
              <w:rPr>
                <w:lang w:val="nl-NL"/>
              </w:rPr>
              <w:t>-</w:t>
            </w:r>
            <w:r w:rsidRPr="00DB04E9">
              <w:rPr>
                <w:lang w:val="nl-NL"/>
              </w:rPr>
              <w:t>B15</w:t>
            </w:r>
          </w:p>
        </w:tc>
      </w:tr>
      <w:tr w:rsidR="004C7B1D"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sidRPr="00DB04E9">
              <w:rPr>
                <w:lang w:val="nl-NL"/>
              </w:rPr>
              <w:t>B15</w:t>
            </w:r>
          </w:p>
        </w:tc>
      </w:tr>
      <w:tr w:rsidR="004C7B1D"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Pr>
                <w:lang w:val="nl-NL"/>
              </w:rPr>
              <w:t>Product verwijderen</w:t>
            </w:r>
          </w:p>
        </w:tc>
      </w:tr>
      <w:tr w:rsidR="004C7B1D" w:rsidRPr="006A5D57"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Pr>
                <w:lang w:val="nl-NL"/>
              </w:rPr>
              <w:t>De actor verwijdert een geselecteerd product.</w:t>
            </w:r>
          </w:p>
        </w:tc>
      </w:tr>
      <w:tr w:rsidR="004C7B1D"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Pr>
                <w:lang w:val="nl-NL"/>
              </w:rPr>
              <w:t>Beheerder</w:t>
            </w:r>
          </w:p>
        </w:tc>
      </w:tr>
      <w:tr w:rsidR="004C7B1D" w:rsidRPr="006A5D57"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145995" w:rsidRDefault="004C7B1D" w:rsidP="004C7B1D">
            <w:pPr>
              <w:spacing w:line="240" w:lineRule="auto"/>
              <w:rPr>
                <w:lang w:val="nl-NL"/>
              </w:rPr>
            </w:pPr>
            <w:r>
              <w:rPr>
                <w:lang w:val="nl-NL"/>
              </w:rPr>
              <w:t>Actor heeft de juiste rechten en is ingelogd.</w:t>
            </w:r>
          </w:p>
        </w:tc>
      </w:tr>
      <w:tr w:rsidR="004C7B1D" w:rsidRPr="006A5D57"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Default="004C7B1D" w:rsidP="004C7B1D">
            <w:pPr>
              <w:spacing w:line="240" w:lineRule="auto"/>
              <w:rPr>
                <w:lang w:val="nl-NL"/>
              </w:rPr>
            </w:pPr>
            <w:r>
              <w:rPr>
                <w:lang w:val="nl-NL"/>
              </w:rPr>
              <w:t>1. Actor selecteert het product.</w:t>
            </w:r>
          </w:p>
          <w:p w:rsidR="004C7B1D" w:rsidRPr="00145995" w:rsidRDefault="004C7B1D" w:rsidP="004C7B1D">
            <w:pPr>
              <w:spacing w:line="240" w:lineRule="auto"/>
              <w:rPr>
                <w:lang w:val="nl-NL"/>
              </w:rPr>
            </w:pPr>
            <w:r>
              <w:rPr>
                <w:lang w:val="nl-NL"/>
              </w:rPr>
              <w:t>2. Actor klik op de knop verwijderen.</w:t>
            </w:r>
          </w:p>
        </w:tc>
      </w:tr>
      <w:tr w:rsidR="004C7B1D" w:rsidRPr="00A96DD6" w:rsidTr="002B0675">
        <w:trPr>
          <w:trHeight w:val="186"/>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A96DD6" w:rsidRDefault="004C7B1D" w:rsidP="004C7B1D">
            <w:pPr>
              <w:spacing w:line="240" w:lineRule="auto"/>
              <w:rPr>
                <w:lang w:val="nl-NL"/>
              </w:rPr>
            </w:pPr>
          </w:p>
        </w:tc>
      </w:tr>
      <w:tr w:rsidR="004C7B1D" w:rsidRPr="006A5D57"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A96DD6" w:rsidRDefault="004C7B1D" w:rsidP="004C7B1D">
            <w:pPr>
              <w:spacing w:line="240" w:lineRule="auto"/>
              <w:rPr>
                <w:lang w:val="nl-NL"/>
              </w:rPr>
            </w:pPr>
            <w:r>
              <w:rPr>
                <w:lang w:val="nl-NL"/>
              </w:rPr>
              <w:t>Het geselecteerde product is verwijderd.</w:t>
            </w:r>
          </w:p>
        </w:tc>
      </w:tr>
    </w:tbl>
    <w:p w:rsidR="004C7B1D" w:rsidRDefault="004C7B1D" w:rsidP="004C7B1D">
      <w:pPr>
        <w:spacing w:line="240" w:lineRule="auto"/>
        <w:rPr>
          <w:rFonts w:asciiTheme="majorHAnsi" w:eastAsiaTheme="majorEastAsia" w:hAnsiTheme="majorHAnsi" w:cstheme="majorBidi"/>
          <w:b/>
          <w:bCs/>
          <w:color w:val="365F91" w:themeColor="accent1" w:themeShade="BF"/>
          <w:sz w:val="28"/>
          <w:szCs w:val="28"/>
          <w:lang w:val="nl-NL"/>
        </w:rPr>
      </w:pPr>
    </w:p>
    <w:p w:rsidR="004C7B1D" w:rsidRDefault="004C7B1D" w:rsidP="004C7B1D">
      <w:pPr>
        <w:spacing w:line="240" w:lineRule="auto"/>
        <w:rPr>
          <w:rFonts w:asciiTheme="majorHAnsi" w:eastAsiaTheme="majorEastAsia" w:hAnsiTheme="majorHAnsi" w:cstheme="majorBidi"/>
          <w:b/>
          <w:bCs/>
          <w:color w:val="365F91" w:themeColor="accent1" w:themeShade="BF"/>
          <w:sz w:val="28"/>
          <w:szCs w:val="28"/>
          <w:lang w:val="nl-NL"/>
        </w:rPr>
      </w:pPr>
      <w:r>
        <w:rPr>
          <w:rFonts w:asciiTheme="majorHAnsi" w:eastAsiaTheme="majorEastAsia" w:hAnsiTheme="majorHAnsi" w:cstheme="majorBidi"/>
          <w:b/>
          <w:bCs/>
          <w:color w:val="365F91" w:themeColor="accent1" w:themeShade="BF"/>
          <w:sz w:val="28"/>
          <w:szCs w:val="28"/>
          <w:lang w:val="nl-NL"/>
        </w:rPr>
        <w:br w:type="page"/>
      </w:r>
    </w:p>
    <w:tbl>
      <w:tblPr>
        <w:tblW w:w="0" w:type="auto"/>
        <w:tblCellMar>
          <w:top w:w="15" w:type="dxa"/>
          <w:left w:w="15" w:type="dxa"/>
          <w:bottom w:w="15" w:type="dxa"/>
          <w:right w:w="15" w:type="dxa"/>
        </w:tblCellMar>
        <w:tblLook w:val="04A0"/>
      </w:tblPr>
      <w:tblGrid>
        <w:gridCol w:w="1610"/>
        <w:gridCol w:w="4863"/>
      </w:tblGrid>
      <w:tr w:rsidR="004C7B1D"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r w:rsidRPr="006003B6">
              <w:lastRenderedPageBreak/>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Pr>
                <w:lang w:val="nl-NL"/>
              </w:rPr>
              <w:t>U4</w:t>
            </w:r>
            <w:r w:rsidRPr="0084533A">
              <w:rPr>
                <w:lang w:val="nl-NL"/>
              </w:rPr>
              <w:t>-</w:t>
            </w:r>
            <w:r w:rsidRPr="00DB04E9">
              <w:rPr>
                <w:lang w:val="nl-NL"/>
              </w:rPr>
              <w:t>B1</w:t>
            </w:r>
            <w:r>
              <w:rPr>
                <w:lang w:val="nl-NL"/>
              </w:rPr>
              <w:t>5</w:t>
            </w:r>
          </w:p>
        </w:tc>
      </w:tr>
      <w:tr w:rsidR="004C7B1D"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sidRPr="00DB04E9">
              <w:rPr>
                <w:lang w:val="nl-NL"/>
              </w:rPr>
              <w:t>B15</w:t>
            </w:r>
          </w:p>
        </w:tc>
      </w:tr>
      <w:tr w:rsidR="004C7B1D"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Pr>
                <w:lang w:val="nl-NL"/>
              </w:rPr>
              <w:t>Product wijzigen</w:t>
            </w:r>
          </w:p>
        </w:tc>
      </w:tr>
      <w:tr w:rsidR="004C7B1D" w:rsidRPr="006A5D57"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Pr>
                <w:lang w:val="nl-NL"/>
              </w:rPr>
              <w:t>De actor wijzigt een geselecteerd product.</w:t>
            </w:r>
          </w:p>
        </w:tc>
      </w:tr>
      <w:tr w:rsidR="004C7B1D"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Pr>
                <w:lang w:val="nl-NL"/>
              </w:rPr>
              <w:t>Beheerder</w:t>
            </w:r>
          </w:p>
        </w:tc>
      </w:tr>
      <w:tr w:rsidR="004C7B1D" w:rsidRPr="006A5D57"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145995" w:rsidRDefault="004C7B1D" w:rsidP="004C7B1D">
            <w:pPr>
              <w:spacing w:line="240" w:lineRule="auto"/>
              <w:rPr>
                <w:lang w:val="nl-NL"/>
              </w:rPr>
            </w:pPr>
            <w:r>
              <w:rPr>
                <w:lang w:val="nl-NL"/>
              </w:rPr>
              <w:t>Actor heeft de juiste rechten en is ingelogd.</w:t>
            </w:r>
          </w:p>
        </w:tc>
      </w:tr>
      <w:tr w:rsidR="004C7B1D" w:rsidRPr="00145995"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Default="004C7B1D" w:rsidP="004C7B1D">
            <w:pPr>
              <w:spacing w:line="240" w:lineRule="auto"/>
              <w:rPr>
                <w:lang w:val="nl-NL"/>
              </w:rPr>
            </w:pPr>
            <w:r>
              <w:rPr>
                <w:lang w:val="nl-NL"/>
              </w:rPr>
              <w:t>1. Actor selecteert het product.</w:t>
            </w:r>
          </w:p>
          <w:p w:rsidR="004C7B1D" w:rsidRDefault="004C7B1D" w:rsidP="004C7B1D">
            <w:pPr>
              <w:spacing w:line="240" w:lineRule="auto"/>
              <w:rPr>
                <w:lang w:val="nl-NL"/>
              </w:rPr>
            </w:pPr>
            <w:r>
              <w:rPr>
                <w:lang w:val="nl-NL"/>
              </w:rPr>
              <w:t>2. Actor vult de gewenste wijzigingen in het veld.</w:t>
            </w:r>
          </w:p>
          <w:p w:rsidR="004C7B1D" w:rsidRPr="00145995" w:rsidRDefault="004C7B1D" w:rsidP="004C7B1D">
            <w:pPr>
              <w:spacing w:line="240" w:lineRule="auto"/>
              <w:rPr>
                <w:lang w:val="nl-NL"/>
              </w:rPr>
            </w:pPr>
            <w:r>
              <w:rPr>
                <w:lang w:val="nl-NL"/>
              </w:rPr>
              <w:t>3. Actor klikt op wijzigen.</w:t>
            </w:r>
          </w:p>
        </w:tc>
      </w:tr>
      <w:tr w:rsidR="004C7B1D" w:rsidRPr="00A96DD6" w:rsidTr="002B0675">
        <w:trPr>
          <w:trHeight w:val="186"/>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A96DD6" w:rsidRDefault="004C7B1D" w:rsidP="004C7B1D">
            <w:pPr>
              <w:spacing w:line="240" w:lineRule="auto"/>
              <w:rPr>
                <w:lang w:val="nl-NL"/>
              </w:rPr>
            </w:pPr>
          </w:p>
        </w:tc>
      </w:tr>
      <w:tr w:rsidR="004C7B1D" w:rsidRPr="006A5D57"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A96DD6" w:rsidRDefault="004C7B1D" w:rsidP="004C7B1D">
            <w:pPr>
              <w:spacing w:line="240" w:lineRule="auto"/>
              <w:rPr>
                <w:lang w:val="nl-NL"/>
              </w:rPr>
            </w:pPr>
            <w:r>
              <w:rPr>
                <w:lang w:val="nl-NL"/>
              </w:rPr>
              <w:t>Het geselecteerde product is gewijzigd.</w:t>
            </w:r>
          </w:p>
        </w:tc>
      </w:tr>
    </w:tbl>
    <w:p w:rsidR="004C7B1D" w:rsidRDefault="004C7B1D" w:rsidP="004C7B1D">
      <w:pPr>
        <w:spacing w:line="240" w:lineRule="auto"/>
        <w:rPr>
          <w:rFonts w:asciiTheme="majorHAnsi" w:eastAsiaTheme="majorEastAsia" w:hAnsiTheme="majorHAnsi" w:cstheme="majorBidi"/>
          <w:b/>
          <w:bCs/>
          <w:color w:val="365F91" w:themeColor="accent1" w:themeShade="BF"/>
          <w:sz w:val="28"/>
          <w:szCs w:val="28"/>
          <w:lang w:val="nl-NL"/>
        </w:rPr>
      </w:pPr>
    </w:p>
    <w:p w:rsidR="004C7B1D" w:rsidRDefault="004C7B1D" w:rsidP="004C7B1D">
      <w:pPr>
        <w:spacing w:line="240" w:lineRule="auto"/>
        <w:rPr>
          <w:rFonts w:asciiTheme="majorHAnsi" w:eastAsiaTheme="majorEastAsia" w:hAnsiTheme="majorHAnsi" w:cstheme="majorBidi"/>
          <w:b/>
          <w:bCs/>
          <w:color w:val="365F91" w:themeColor="accent1" w:themeShade="BF"/>
          <w:sz w:val="28"/>
          <w:szCs w:val="28"/>
          <w:lang w:val="nl-NL"/>
        </w:rPr>
      </w:pPr>
      <w:r>
        <w:rPr>
          <w:rFonts w:asciiTheme="majorHAnsi" w:eastAsiaTheme="majorEastAsia" w:hAnsiTheme="majorHAnsi" w:cstheme="majorBidi"/>
          <w:b/>
          <w:bCs/>
          <w:color w:val="365F91" w:themeColor="accent1" w:themeShade="BF"/>
          <w:sz w:val="28"/>
          <w:szCs w:val="28"/>
          <w:lang w:val="nl-NL"/>
        </w:rPr>
        <w:br w:type="page"/>
      </w:r>
    </w:p>
    <w:p w:rsidR="006D5EAE" w:rsidRDefault="006D5EAE" w:rsidP="004C7B1D">
      <w:pPr>
        <w:spacing w:line="240" w:lineRule="auto"/>
        <w:rPr>
          <w:rFonts w:asciiTheme="majorHAnsi" w:eastAsiaTheme="majorEastAsia" w:hAnsiTheme="majorHAnsi" w:cstheme="majorBidi"/>
          <w:b/>
          <w:bCs/>
          <w:color w:val="365F91" w:themeColor="accent1" w:themeShade="BF"/>
          <w:sz w:val="28"/>
          <w:szCs w:val="28"/>
          <w:lang w:val="nl-NL"/>
        </w:rPr>
      </w:pPr>
    </w:p>
    <w:tbl>
      <w:tblPr>
        <w:tblW w:w="0" w:type="auto"/>
        <w:tblCellMar>
          <w:top w:w="15" w:type="dxa"/>
          <w:left w:w="15" w:type="dxa"/>
          <w:bottom w:w="15" w:type="dxa"/>
          <w:right w:w="15" w:type="dxa"/>
        </w:tblCellMar>
        <w:tblLook w:val="04A0"/>
      </w:tblPr>
      <w:tblGrid>
        <w:gridCol w:w="1610"/>
        <w:gridCol w:w="4863"/>
      </w:tblGrid>
      <w:tr w:rsidR="004C7B1D"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r w:rsidRPr="006003B6">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6674C8" w:rsidP="004C7B1D">
            <w:pPr>
              <w:spacing w:line="240" w:lineRule="auto"/>
              <w:rPr>
                <w:lang w:val="nl-NL"/>
              </w:rPr>
            </w:pPr>
            <w:r>
              <w:rPr>
                <w:lang w:val="nl-NL"/>
              </w:rPr>
              <w:t>U5</w:t>
            </w:r>
            <w:r w:rsidR="004C7B1D" w:rsidRPr="0084533A">
              <w:rPr>
                <w:lang w:val="nl-NL"/>
              </w:rPr>
              <w:t>-</w:t>
            </w:r>
            <w:r w:rsidR="004C7B1D" w:rsidRPr="00DB04E9">
              <w:rPr>
                <w:lang w:val="nl-NL"/>
              </w:rPr>
              <w:t>B1</w:t>
            </w:r>
            <w:r w:rsidR="004C7B1D">
              <w:rPr>
                <w:lang w:val="nl-NL"/>
              </w:rPr>
              <w:t>5</w:t>
            </w:r>
          </w:p>
        </w:tc>
      </w:tr>
      <w:tr w:rsidR="004C7B1D"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sidRPr="00DB04E9">
              <w:rPr>
                <w:lang w:val="nl-NL"/>
              </w:rPr>
              <w:t>B15</w:t>
            </w:r>
          </w:p>
        </w:tc>
      </w:tr>
      <w:tr w:rsidR="004C7B1D"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Pr>
                <w:lang w:val="nl-NL"/>
              </w:rPr>
              <w:t>Product toevoegen</w:t>
            </w:r>
          </w:p>
        </w:tc>
      </w:tr>
      <w:tr w:rsidR="004C7B1D" w:rsidRPr="006A5D57"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Pr>
                <w:lang w:val="nl-NL"/>
              </w:rPr>
              <w:t>De actor voegt een product toe.</w:t>
            </w:r>
          </w:p>
        </w:tc>
      </w:tr>
      <w:tr w:rsidR="004C7B1D"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Pr>
                <w:lang w:val="nl-NL"/>
              </w:rPr>
              <w:t>Beheerder</w:t>
            </w:r>
          </w:p>
        </w:tc>
      </w:tr>
      <w:tr w:rsidR="004C7B1D" w:rsidRPr="006A5D57"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145995" w:rsidRDefault="004C7B1D" w:rsidP="004C7B1D">
            <w:pPr>
              <w:spacing w:line="240" w:lineRule="auto"/>
              <w:rPr>
                <w:lang w:val="nl-NL"/>
              </w:rPr>
            </w:pPr>
            <w:r>
              <w:rPr>
                <w:lang w:val="nl-NL"/>
              </w:rPr>
              <w:t>Actor heeft de juiste rechten en is ingelogd.</w:t>
            </w:r>
          </w:p>
        </w:tc>
      </w:tr>
      <w:tr w:rsidR="004C7B1D" w:rsidRPr="00145995"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Default="004C7B1D" w:rsidP="004C7B1D">
            <w:pPr>
              <w:spacing w:line="240" w:lineRule="auto"/>
              <w:rPr>
                <w:lang w:val="nl-NL"/>
              </w:rPr>
            </w:pPr>
            <w:r>
              <w:rPr>
                <w:lang w:val="nl-NL"/>
              </w:rPr>
              <w:t>1. Actor vult de gewenste wijzigingen in het veld.</w:t>
            </w:r>
          </w:p>
          <w:p w:rsidR="004C7B1D" w:rsidRPr="00145995" w:rsidRDefault="004C7B1D" w:rsidP="004C7B1D">
            <w:pPr>
              <w:spacing w:line="240" w:lineRule="auto"/>
              <w:rPr>
                <w:lang w:val="nl-NL"/>
              </w:rPr>
            </w:pPr>
            <w:r>
              <w:rPr>
                <w:lang w:val="nl-NL"/>
              </w:rPr>
              <w:t>2. Actor klikt op toevoegen.</w:t>
            </w:r>
          </w:p>
        </w:tc>
      </w:tr>
      <w:tr w:rsidR="004C7B1D" w:rsidRPr="00A96DD6" w:rsidTr="002B0675">
        <w:trPr>
          <w:trHeight w:val="186"/>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A96DD6" w:rsidRDefault="004C7B1D" w:rsidP="004C7B1D">
            <w:pPr>
              <w:spacing w:line="240" w:lineRule="auto"/>
              <w:rPr>
                <w:lang w:val="nl-NL"/>
              </w:rPr>
            </w:pPr>
          </w:p>
        </w:tc>
      </w:tr>
      <w:tr w:rsidR="004C7B1D" w:rsidRPr="00A96DD6"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A96DD6" w:rsidRDefault="004C7B1D" w:rsidP="004C7B1D">
            <w:pPr>
              <w:spacing w:line="240" w:lineRule="auto"/>
              <w:rPr>
                <w:lang w:val="nl-NL"/>
              </w:rPr>
            </w:pPr>
            <w:r>
              <w:rPr>
                <w:lang w:val="nl-NL"/>
              </w:rPr>
              <w:t>Het product is toegevoegd.</w:t>
            </w:r>
          </w:p>
        </w:tc>
      </w:tr>
    </w:tbl>
    <w:p w:rsidR="004C7B1D" w:rsidRDefault="004C7B1D">
      <w:pPr>
        <w:rPr>
          <w:rFonts w:asciiTheme="majorHAnsi" w:eastAsiaTheme="majorEastAsia" w:hAnsiTheme="majorHAnsi" w:cstheme="majorBidi"/>
          <w:b/>
          <w:bCs/>
          <w:color w:val="365F91" w:themeColor="accent1" w:themeShade="BF"/>
          <w:sz w:val="28"/>
          <w:szCs w:val="28"/>
          <w:lang w:val="nl-NL"/>
        </w:rPr>
      </w:pPr>
    </w:p>
    <w:p w:rsidR="00C24993" w:rsidRDefault="00C24993">
      <w:pPr>
        <w:rPr>
          <w:rFonts w:asciiTheme="majorHAnsi" w:eastAsiaTheme="majorEastAsia" w:hAnsiTheme="majorHAnsi" w:cstheme="majorBidi"/>
          <w:b/>
          <w:bCs/>
          <w:color w:val="365F91" w:themeColor="accent1" w:themeShade="BF"/>
          <w:sz w:val="28"/>
          <w:szCs w:val="28"/>
          <w:lang w:val="nl-NL"/>
        </w:rPr>
      </w:pPr>
      <w:r>
        <w:rPr>
          <w:lang w:val="nl-NL"/>
        </w:rPr>
        <w:br w:type="page"/>
      </w:r>
    </w:p>
    <w:p w:rsidR="0081076A" w:rsidRDefault="00C24993" w:rsidP="0081076A">
      <w:pPr>
        <w:pStyle w:val="Kop1"/>
        <w:rPr>
          <w:lang w:val="nl-NL"/>
        </w:rPr>
      </w:pPr>
      <w:proofErr w:type="spellStart"/>
      <w:r>
        <w:rPr>
          <w:lang w:val="nl-NL"/>
        </w:rPr>
        <w:lastRenderedPageBreak/>
        <w:t>Use-</w:t>
      </w:r>
      <w:r w:rsidR="0081076A">
        <w:rPr>
          <w:lang w:val="nl-NL"/>
        </w:rPr>
        <w:t>case</w:t>
      </w:r>
      <w:proofErr w:type="spellEnd"/>
      <w:r w:rsidR="0081076A">
        <w:rPr>
          <w:lang w:val="nl-NL"/>
        </w:rPr>
        <w:t xml:space="preserve"> </w:t>
      </w:r>
      <w:proofErr w:type="spellStart"/>
      <w:r w:rsidR="0081076A">
        <w:rPr>
          <w:lang w:val="nl-NL"/>
        </w:rPr>
        <w:t>diagram</w:t>
      </w:r>
      <w:r>
        <w:rPr>
          <w:lang w:val="nl-NL"/>
        </w:rPr>
        <w:t>en</w:t>
      </w:r>
      <w:proofErr w:type="spellEnd"/>
    </w:p>
    <w:p w:rsidR="00C24993" w:rsidRDefault="006A5D57" w:rsidP="0081076A">
      <w:pPr>
        <w:pStyle w:val="Kop1"/>
        <w:rPr>
          <w:lang w:val="nl-NL"/>
        </w:rPr>
      </w:pPr>
      <w:r w:rsidRPr="00073D6B">
        <w:rPr>
          <w:lang w:val="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7.35pt">
            <v:imagedata r:id="rId9" o:title="RegularUseCase"/>
          </v:shape>
        </w:pict>
      </w:r>
    </w:p>
    <w:p w:rsidR="003F2BA3" w:rsidRDefault="006A5D57" w:rsidP="0081076A">
      <w:pPr>
        <w:pStyle w:val="Kop1"/>
        <w:rPr>
          <w:lang w:val="nl-NL"/>
        </w:rPr>
      </w:pPr>
      <w:r w:rsidRPr="00073D6B">
        <w:rPr>
          <w:lang w:val="nl-NL"/>
        </w:rPr>
        <w:lastRenderedPageBreak/>
        <w:pict>
          <v:shape id="_x0000_i1026" type="#_x0000_t75" style="width:256.65pt;height:554pt">
            <v:imagedata r:id="rId10" o:title="AdminUseCase"/>
          </v:shape>
        </w:pict>
      </w:r>
      <w:r w:rsidR="003F2BA3">
        <w:rPr>
          <w:lang w:val="nl-NL"/>
        </w:rPr>
        <w:br w:type="page"/>
      </w:r>
    </w:p>
    <w:p w:rsidR="00907682" w:rsidRDefault="00710AFE" w:rsidP="00907682">
      <w:pPr>
        <w:pStyle w:val="Kop1"/>
      </w:pPr>
      <w:proofErr w:type="spellStart"/>
      <w:r>
        <w:lastRenderedPageBreak/>
        <w:t>Niet-functionele</w:t>
      </w:r>
      <w:proofErr w:type="spellEnd"/>
      <w:r>
        <w:t xml:space="preserve"> </w:t>
      </w:r>
      <w:proofErr w:type="spellStart"/>
      <w:r>
        <w:t>eisen</w:t>
      </w:r>
      <w:bookmarkEnd w:id="31"/>
      <w:proofErr w:type="spellEnd"/>
    </w:p>
    <w:tbl>
      <w:tblPr>
        <w:tblStyle w:val="Tabelraster"/>
        <w:tblW w:w="0" w:type="auto"/>
        <w:tblLook w:val="04A0"/>
      </w:tblPr>
      <w:tblGrid>
        <w:gridCol w:w="8118"/>
        <w:gridCol w:w="1458"/>
      </w:tblGrid>
      <w:tr w:rsidR="00907682" w:rsidRPr="00907682" w:rsidTr="00907682">
        <w:tc>
          <w:tcPr>
            <w:tcW w:w="8118" w:type="dxa"/>
          </w:tcPr>
          <w:p w:rsidR="00907682" w:rsidRPr="00907682" w:rsidRDefault="00907682" w:rsidP="00907682">
            <w:pPr>
              <w:rPr>
                <w:b/>
              </w:rPr>
            </w:pPr>
            <w:r w:rsidRPr="00907682">
              <w:rPr>
                <w:b/>
              </w:rPr>
              <w:t>Requirement</w:t>
            </w:r>
          </w:p>
        </w:tc>
        <w:tc>
          <w:tcPr>
            <w:tcW w:w="1458" w:type="dxa"/>
          </w:tcPr>
          <w:p w:rsidR="00907682" w:rsidRPr="00907682" w:rsidRDefault="00907682">
            <w:pPr>
              <w:rPr>
                <w:b/>
              </w:rPr>
            </w:pPr>
            <w:r w:rsidRPr="00907682">
              <w:rPr>
                <w:b/>
              </w:rPr>
              <w:t>MoSCoW</w:t>
            </w:r>
          </w:p>
        </w:tc>
      </w:tr>
      <w:tr w:rsidR="00907682" w:rsidRPr="00907682" w:rsidTr="00907682">
        <w:tc>
          <w:tcPr>
            <w:tcW w:w="8118" w:type="dxa"/>
          </w:tcPr>
          <w:p w:rsidR="00907682" w:rsidRDefault="00907682" w:rsidP="00907682">
            <w:r>
              <w:t xml:space="preserve">Het systeem moet performance </w:t>
            </w:r>
            <w:proofErr w:type="spellStart"/>
            <w:r>
              <w:t>effeciënt</w:t>
            </w:r>
            <w:proofErr w:type="spellEnd"/>
            <w:r>
              <w:t xml:space="preserve"> genoeg zijn om bruikbaar te zijn op de gemiddelde moderne pc. </w:t>
            </w:r>
          </w:p>
        </w:tc>
        <w:tc>
          <w:tcPr>
            <w:tcW w:w="1458" w:type="dxa"/>
          </w:tcPr>
          <w:p w:rsidR="00907682" w:rsidRDefault="00907682">
            <w:r>
              <w:t>M</w:t>
            </w:r>
          </w:p>
        </w:tc>
      </w:tr>
    </w:tbl>
    <w:p w:rsidR="00907682" w:rsidRPr="00907682" w:rsidRDefault="00907682">
      <w:pPr>
        <w:rPr>
          <w:rFonts w:asciiTheme="majorHAnsi" w:eastAsiaTheme="majorEastAsia" w:hAnsiTheme="majorHAnsi" w:cstheme="majorBidi"/>
          <w:b/>
          <w:bCs/>
          <w:color w:val="365F91" w:themeColor="accent1" w:themeShade="BF"/>
          <w:sz w:val="28"/>
          <w:szCs w:val="28"/>
          <w:lang w:val="nl-NL"/>
        </w:rPr>
      </w:pPr>
      <w:r w:rsidRPr="00907682">
        <w:rPr>
          <w:lang w:val="nl-NL"/>
        </w:rPr>
        <w:br w:type="page"/>
      </w:r>
    </w:p>
    <w:p w:rsidR="00710AFE" w:rsidRPr="00710AFE" w:rsidRDefault="00710AFE" w:rsidP="00710AFE">
      <w:pPr>
        <w:pStyle w:val="Kop1"/>
      </w:pPr>
      <w:bookmarkStart w:id="32" w:name="_Toc454216289"/>
      <w:r>
        <w:lastRenderedPageBreak/>
        <w:t>User Interface</w:t>
      </w:r>
      <w:r w:rsidR="00BE5178">
        <w:t xml:space="preserve"> </w:t>
      </w:r>
      <w:proofErr w:type="spellStart"/>
      <w:r w:rsidR="00BE5178">
        <w:t>Schetsen</w:t>
      </w:r>
      <w:bookmarkEnd w:id="32"/>
      <w:proofErr w:type="spellEnd"/>
    </w:p>
    <w:p w:rsidR="00043933" w:rsidRDefault="00043933"/>
    <w:p w:rsidR="00C24993" w:rsidRDefault="006A5D57">
      <w:pPr>
        <w:rPr>
          <w:rFonts w:asciiTheme="majorHAnsi" w:eastAsiaTheme="majorEastAsia" w:hAnsiTheme="majorHAnsi" w:cstheme="majorBidi"/>
          <w:b/>
          <w:bCs/>
          <w:color w:val="365F91" w:themeColor="accent1" w:themeShade="BF"/>
          <w:sz w:val="28"/>
          <w:szCs w:val="28"/>
        </w:rPr>
      </w:pPr>
      <w:ins w:id="33" w:author="Tom Ruijs" w:date="2016-06-22T15:58:00Z">
        <w:r>
          <w:pict>
            <v:shape id="_x0000_i1027" type="#_x0000_t75" style="width:468pt;height:367.35pt">
              <v:imagedata r:id="rId11" o:title="Voorlopige UI Schetsen v2"/>
            </v:shape>
          </w:pict>
        </w:r>
      </w:ins>
    </w:p>
    <w:p w:rsidR="00B94B96" w:rsidRPr="00455B1B" w:rsidRDefault="00B94B96" w:rsidP="00B94B96">
      <w:pPr>
        <w:pStyle w:val="Kop2"/>
        <w:rPr>
          <w:lang w:val="nl-NL"/>
        </w:rPr>
      </w:pPr>
      <w:bookmarkStart w:id="34" w:name="_Toc454216290"/>
      <w:r w:rsidRPr="00455B1B">
        <w:rPr>
          <w:lang w:val="nl-NL"/>
        </w:rPr>
        <w:t>Toelichting GUI</w:t>
      </w:r>
    </w:p>
    <w:p w:rsidR="00B94B96" w:rsidRPr="00B94B96" w:rsidRDefault="00B94B96" w:rsidP="00B94B96">
      <w:pPr>
        <w:rPr>
          <w:rFonts w:asciiTheme="majorHAnsi" w:eastAsiaTheme="majorEastAsia" w:hAnsiTheme="majorHAnsi" w:cstheme="majorBidi"/>
          <w:color w:val="365F91" w:themeColor="accent1" w:themeShade="BF"/>
          <w:sz w:val="28"/>
          <w:szCs w:val="28"/>
          <w:lang w:val="nl-NL"/>
        </w:rPr>
      </w:pPr>
      <w:r>
        <w:rPr>
          <w:lang w:val="nl-NL"/>
        </w:rPr>
        <w:t xml:space="preserve">Wat verduidelijkingen in de GUI, afhankelijk van de ingelogde persoonstype zullen sommige knoppen en velden wel en niet zichtbaar zijn. Aan de hand van </w:t>
      </w:r>
      <w:proofErr w:type="spellStart"/>
      <w:r>
        <w:rPr>
          <w:lang w:val="nl-NL"/>
        </w:rPr>
        <w:t>use-cases</w:t>
      </w:r>
      <w:proofErr w:type="spellEnd"/>
      <w:r>
        <w:rPr>
          <w:lang w:val="nl-NL"/>
        </w:rPr>
        <w:t xml:space="preserve"> is terug te zien welke knop(pen) en veld(en zichtbaar zijn. </w:t>
      </w:r>
      <w:r w:rsidR="004C0AB2">
        <w:rPr>
          <w:lang w:val="nl-NL"/>
        </w:rPr>
        <w:t>Nog aan te merken is de knop bevestigen, deze zal zich wijzigen aan de hand van welke velden al zijn ingevuld. Als er alleen een naam en e-mail adres aanwezig zijn zal het bijvoorbeeld veranderen naar registreren</w:t>
      </w:r>
      <w:r w:rsidR="006D5EAE">
        <w:rPr>
          <w:lang w:val="nl-NL"/>
        </w:rPr>
        <w:t>. De reden waar bekijk opties apart staat is, omdat je als je eenmaal op een product klikt alleen maar kan huren en eventuele oude nuttige gegevens van de opties kunnen verdwijnen.</w:t>
      </w:r>
      <w:r w:rsidRPr="00B94B96">
        <w:rPr>
          <w:lang w:val="nl-NL"/>
        </w:rPr>
        <w:br w:type="page"/>
      </w:r>
    </w:p>
    <w:p w:rsidR="00710AFE" w:rsidRPr="00B94B96" w:rsidRDefault="00BE5178" w:rsidP="00710AFE">
      <w:pPr>
        <w:pStyle w:val="Kop1"/>
        <w:rPr>
          <w:lang w:val="nl-NL"/>
        </w:rPr>
      </w:pPr>
      <w:r w:rsidRPr="00B94B96">
        <w:rPr>
          <w:lang w:val="nl-NL"/>
        </w:rPr>
        <w:lastRenderedPageBreak/>
        <w:t>Datamodel</w:t>
      </w:r>
      <w:bookmarkEnd w:id="34"/>
    </w:p>
    <w:p w:rsidR="00145995" w:rsidRPr="00145995" w:rsidRDefault="006A5D57" w:rsidP="00145995">
      <w:ins w:id="35" w:author="Tom Ruijs" w:date="2016-06-22T16:11:00Z">
        <w:r>
          <w:lastRenderedPageBreak/>
          <w:pict>
            <v:shape id="_x0000_i1028" type="#_x0000_t75" style="width:457.35pt;height:9in">
              <v:imagedata r:id="rId12" o:title="ERD v2"/>
            </v:shape>
          </w:pict>
        </w:r>
      </w:ins>
    </w:p>
    <w:p w:rsidR="00145995" w:rsidRPr="00145995" w:rsidRDefault="00145995" w:rsidP="00145995">
      <w:pPr>
        <w:rPr>
          <w:lang w:val="nl-NL"/>
        </w:rPr>
      </w:pPr>
    </w:p>
    <w:p w:rsidR="00710AFE" w:rsidRDefault="00710AFE" w:rsidP="00710AFE">
      <w:pPr>
        <w:pStyle w:val="Kop1"/>
      </w:pPr>
      <w:bookmarkStart w:id="36" w:name="_Toc454216291"/>
      <w:r>
        <w:t>Planning</w:t>
      </w:r>
      <w:bookmarkEnd w:id="36"/>
    </w:p>
    <w:p w:rsidR="00C726B9" w:rsidRDefault="00016EE9" w:rsidP="00C726B9">
      <w:ins w:id="37" w:author="Tom Ruijs" w:date="2016-06-22T16:12:00Z">
        <w:r>
          <w:rPr>
            <w:noProof/>
          </w:rPr>
          <w:drawing>
            <wp:inline distT="0" distB="0" distL="0" distR="0">
              <wp:extent cx="5943600" cy="2971581"/>
              <wp:effectExtent l="19050" t="0" r="0" b="0"/>
              <wp:docPr id="11" name="Afbeelding 11" descr="https://i.gyazo.com/9e539ffedbb4dd9d13e25fb9d577c6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9e539ffedbb4dd9d13e25fb9d577c6ce.png"/>
                      <pic:cNvPicPr>
                        <a:picLocks noChangeAspect="1" noChangeArrowheads="1"/>
                      </pic:cNvPicPr>
                    </pic:nvPicPr>
                    <pic:blipFill>
                      <a:blip r:embed="rId13" cstate="print"/>
                      <a:srcRect/>
                      <a:stretch>
                        <a:fillRect/>
                      </a:stretch>
                    </pic:blipFill>
                    <pic:spPr bwMode="auto">
                      <a:xfrm>
                        <a:off x="0" y="0"/>
                        <a:ext cx="5943600" cy="2971581"/>
                      </a:xfrm>
                      <a:prstGeom prst="rect">
                        <a:avLst/>
                      </a:prstGeom>
                      <a:noFill/>
                      <a:ln w="9525">
                        <a:noFill/>
                        <a:miter lim="800000"/>
                        <a:headEnd/>
                        <a:tailEnd/>
                      </a:ln>
                    </pic:spPr>
                  </pic:pic>
                </a:graphicData>
              </a:graphic>
            </wp:inline>
          </w:drawing>
        </w:r>
      </w:ins>
      <w:del w:id="38" w:author="Tom Ruijs" w:date="2016-06-22T16:12:00Z">
        <w:r>
          <w:rPr>
            <w:noProof/>
          </w:rPr>
          <w:drawing>
            <wp:inline distT="0" distB="0" distL="0" distR="0">
              <wp:extent cx="5943600" cy="2550561"/>
              <wp:effectExtent l="19050" t="0" r="0" b="0"/>
              <wp:docPr id="29" name="Afbeelding 29" descr="https://i.gyazo.com/53b7ca4e572be5ea8d8f1847027c3f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gyazo.com/53b7ca4e572be5ea8d8f1847027c3fc7.png"/>
                      <pic:cNvPicPr>
                        <a:picLocks noChangeAspect="1" noChangeArrowheads="1"/>
                      </pic:cNvPicPr>
                    </pic:nvPicPr>
                    <pic:blipFill>
                      <a:blip r:embed="rId14" cstate="print"/>
                      <a:srcRect/>
                      <a:stretch>
                        <a:fillRect/>
                      </a:stretch>
                    </pic:blipFill>
                    <pic:spPr bwMode="auto">
                      <a:xfrm>
                        <a:off x="0" y="0"/>
                        <a:ext cx="5943600" cy="2550561"/>
                      </a:xfrm>
                      <a:prstGeom prst="rect">
                        <a:avLst/>
                      </a:prstGeom>
                      <a:noFill/>
                      <a:ln w="9525">
                        <a:noFill/>
                        <a:miter lim="800000"/>
                        <a:headEnd/>
                        <a:tailEnd/>
                      </a:ln>
                    </pic:spPr>
                  </pic:pic>
                </a:graphicData>
              </a:graphic>
            </wp:inline>
          </w:drawing>
        </w:r>
      </w:del>
    </w:p>
    <w:p w:rsidR="00E72E53" w:rsidRPr="00C726B9" w:rsidRDefault="00E72E53" w:rsidP="00C726B9"/>
    <w:sectPr w:rsidR="00E72E53" w:rsidRPr="00C726B9" w:rsidSect="00AC4450">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6EE9" w:rsidRDefault="00016EE9" w:rsidP="00AC4450">
      <w:pPr>
        <w:spacing w:after="0" w:line="240" w:lineRule="auto"/>
      </w:pPr>
      <w:r>
        <w:separator/>
      </w:r>
    </w:p>
  </w:endnote>
  <w:endnote w:type="continuationSeparator" w:id="0">
    <w:p w:rsidR="00016EE9" w:rsidRDefault="00016EE9" w:rsidP="00AC44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2047"/>
      <w:docPartObj>
        <w:docPartGallery w:val="Page Numbers (Bottom of Page)"/>
        <w:docPartUnique/>
      </w:docPartObj>
    </w:sdtPr>
    <w:sdtContent>
      <w:p w:rsidR="00324EBA" w:rsidRDefault="00324EBA">
        <w:pPr>
          <w:pStyle w:val="Voettekst"/>
        </w:pPr>
      </w:p>
      <w:p w:rsidR="00324EBA" w:rsidRDefault="00324EBA">
        <w:pPr>
          <w:pStyle w:val="Voettekst"/>
        </w:pPr>
      </w:p>
      <w:p w:rsidR="00324EBA" w:rsidRDefault="00073D6B">
        <w:pPr>
          <w:pStyle w:val="Voettekst"/>
        </w:pPr>
        <w:fldSimple w:instr=" PAGE   \* MERGEFORMAT ">
          <w:r w:rsidR="0056415F">
            <w:rPr>
              <w:noProof/>
            </w:rPr>
            <w:t>7</w:t>
          </w:r>
        </w:fldSimple>
      </w:p>
    </w:sdtContent>
  </w:sdt>
  <w:p w:rsidR="00324EBA" w:rsidRDefault="00324EBA">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6EE9" w:rsidRDefault="00016EE9" w:rsidP="00AC4450">
      <w:pPr>
        <w:spacing w:after="0" w:line="240" w:lineRule="auto"/>
      </w:pPr>
      <w:r>
        <w:separator/>
      </w:r>
    </w:p>
  </w:footnote>
  <w:footnote w:type="continuationSeparator" w:id="0">
    <w:p w:rsidR="00016EE9" w:rsidRDefault="00016EE9" w:rsidP="00AC445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E3E20"/>
    <w:multiLevelType w:val="multilevel"/>
    <w:tmpl w:val="7F380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trackRevision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C4450"/>
    <w:rsid w:val="00011F20"/>
    <w:rsid w:val="00016EE9"/>
    <w:rsid w:val="00040840"/>
    <w:rsid w:val="00043933"/>
    <w:rsid w:val="00073D6B"/>
    <w:rsid w:val="0008117A"/>
    <w:rsid w:val="000B31E2"/>
    <w:rsid w:val="00145995"/>
    <w:rsid w:val="001F6082"/>
    <w:rsid w:val="002677DE"/>
    <w:rsid w:val="002B0675"/>
    <w:rsid w:val="002E702A"/>
    <w:rsid w:val="0032382B"/>
    <w:rsid w:val="00324EBA"/>
    <w:rsid w:val="003D7145"/>
    <w:rsid w:val="003F2BA3"/>
    <w:rsid w:val="004034BC"/>
    <w:rsid w:val="00430A24"/>
    <w:rsid w:val="004406DD"/>
    <w:rsid w:val="00455B1B"/>
    <w:rsid w:val="00467BEC"/>
    <w:rsid w:val="00467FDD"/>
    <w:rsid w:val="0048145B"/>
    <w:rsid w:val="004B1D3D"/>
    <w:rsid w:val="004C0AB2"/>
    <w:rsid w:val="004C7B1D"/>
    <w:rsid w:val="00521F65"/>
    <w:rsid w:val="0056415F"/>
    <w:rsid w:val="005B7D65"/>
    <w:rsid w:val="005F0638"/>
    <w:rsid w:val="006003B6"/>
    <w:rsid w:val="00664831"/>
    <w:rsid w:val="006674C8"/>
    <w:rsid w:val="00696632"/>
    <w:rsid w:val="006A5D57"/>
    <w:rsid w:val="006D5EAE"/>
    <w:rsid w:val="00710AFE"/>
    <w:rsid w:val="00767E77"/>
    <w:rsid w:val="00775B91"/>
    <w:rsid w:val="007B24FE"/>
    <w:rsid w:val="007B66B3"/>
    <w:rsid w:val="008023B3"/>
    <w:rsid w:val="00806A94"/>
    <w:rsid w:val="0081076A"/>
    <w:rsid w:val="0084533A"/>
    <w:rsid w:val="00862B69"/>
    <w:rsid w:val="008E623A"/>
    <w:rsid w:val="008E7CD5"/>
    <w:rsid w:val="008F31A4"/>
    <w:rsid w:val="00907682"/>
    <w:rsid w:val="0093693E"/>
    <w:rsid w:val="00A11A14"/>
    <w:rsid w:val="00A96DD6"/>
    <w:rsid w:val="00AC4450"/>
    <w:rsid w:val="00AE6718"/>
    <w:rsid w:val="00AF2A7E"/>
    <w:rsid w:val="00B30004"/>
    <w:rsid w:val="00B53A5D"/>
    <w:rsid w:val="00B553FA"/>
    <w:rsid w:val="00B94B96"/>
    <w:rsid w:val="00BE5178"/>
    <w:rsid w:val="00C10777"/>
    <w:rsid w:val="00C24993"/>
    <w:rsid w:val="00C726B9"/>
    <w:rsid w:val="00C90F7A"/>
    <w:rsid w:val="00CE6188"/>
    <w:rsid w:val="00CF0956"/>
    <w:rsid w:val="00D3433B"/>
    <w:rsid w:val="00D50024"/>
    <w:rsid w:val="00DB04E9"/>
    <w:rsid w:val="00E358EE"/>
    <w:rsid w:val="00E37C4A"/>
    <w:rsid w:val="00E62F04"/>
    <w:rsid w:val="00E664F5"/>
    <w:rsid w:val="00E67944"/>
    <w:rsid w:val="00E67BBE"/>
    <w:rsid w:val="00E72E53"/>
    <w:rsid w:val="00ED037D"/>
    <w:rsid w:val="00F428A6"/>
    <w:rsid w:val="00F430C4"/>
    <w:rsid w:val="00F60A34"/>
    <w:rsid w:val="00FA10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4" type="connector" idref="#_x0000_s1047"/>
        <o:r id="V:Rule5" type="connector" idref="#_x0000_s1036"/>
        <o:r id="V:Rule6"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E7CD5"/>
  </w:style>
  <w:style w:type="paragraph" w:styleId="Kop1">
    <w:name w:val="heading 1"/>
    <w:basedOn w:val="Standaard"/>
    <w:next w:val="Standaard"/>
    <w:link w:val="Kop1Char"/>
    <w:uiPriority w:val="9"/>
    <w:qFormat/>
    <w:rsid w:val="00907682"/>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07682"/>
    <w:pPr>
      <w:outlineLvl w:val="1"/>
    </w:pPr>
    <w:rPr>
      <w:b/>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907682"/>
    <w:rPr>
      <w:b/>
      <w:sz w:val="24"/>
    </w:rPr>
  </w:style>
  <w:style w:type="paragraph" w:styleId="Geenafstand">
    <w:name w:val="No Spacing"/>
    <w:link w:val="GeenafstandChar"/>
    <w:uiPriority w:val="1"/>
    <w:qFormat/>
    <w:rsid w:val="00AC4450"/>
    <w:pPr>
      <w:spacing w:after="0" w:line="240" w:lineRule="auto"/>
    </w:pPr>
    <w:rPr>
      <w:rFonts w:eastAsiaTheme="minorEastAsia"/>
      <w:lang w:val="nl-NL"/>
    </w:rPr>
  </w:style>
  <w:style w:type="character" w:customStyle="1" w:styleId="GeenafstandChar">
    <w:name w:val="Geen afstand Char"/>
    <w:basedOn w:val="Standaardalinea-lettertype"/>
    <w:link w:val="Geenafstand"/>
    <w:uiPriority w:val="1"/>
    <w:rsid w:val="00AC4450"/>
    <w:rPr>
      <w:rFonts w:eastAsiaTheme="minorEastAsia"/>
      <w:lang w:val="nl-NL"/>
    </w:rPr>
  </w:style>
  <w:style w:type="paragraph" w:styleId="Ballontekst">
    <w:name w:val="Balloon Text"/>
    <w:basedOn w:val="Standaard"/>
    <w:link w:val="BallontekstChar"/>
    <w:uiPriority w:val="99"/>
    <w:semiHidden/>
    <w:unhideWhenUsed/>
    <w:rsid w:val="00AC445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C4450"/>
    <w:rPr>
      <w:rFonts w:ascii="Tahoma" w:hAnsi="Tahoma" w:cs="Tahoma"/>
      <w:sz w:val="16"/>
      <w:szCs w:val="16"/>
    </w:rPr>
  </w:style>
  <w:style w:type="paragraph" w:styleId="Koptekst">
    <w:name w:val="header"/>
    <w:basedOn w:val="Standaard"/>
    <w:link w:val="KoptekstChar"/>
    <w:uiPriority w:val="99"/>
    <w:semiHidden/>
    <w:unhideWhenUsed/>
    <w:rsid w:val="00AC4450"/>
    <w:pPr>
      <w:tabs>
        <w:tab w:val="center" w:pos="4680"/>
        <w:tab w:val="right" w:pos="9360"/>
      </w:tabs>
      <w:spacing w:after="0" w:line="240" w:lineRule="auto"/>
    </w:pPr>
  </w:style>
  <w:style w:type="character" w:customStyle="1" w:styleId="KoptekstChar">
    <w:name w:val="Koptekst Char"/>
    <w:basedOn w:val="Standaardalinea-lettertype"/>
    <w:link w:val="Koptekst"/>
    <w:uiPriority w:val="99"/>
    <w:semiHidden/>
    <w:rsid w:val="00AC4450"/>
  </w:style>
  <w:style w:type="paragraph" w:styleId="Voettekst">
    <w:name w:val="footer"/>
    <w:basedOn w:val="Standaard"/>
    <w:link w:val="VoettekstChar"/>
    <w:uiPriority w:val="99"/>
    <w:unhideWhenUsed/>
    <w:rsid w:val="00AC4450"/>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AC4450"/>
  </w:style>
  <w:style w:type="character" w:customStyle="1" w:styleId="Kop1Char">
    <w:name w:val="Kop 1 Char"/>
    <w:basedOn w:val="Standaardalinea-lettertype"/>
    <w:link w:val="Kop1"/>
    <w:uiPriority w:val="9"/>
    <w:rsid w:val="00907682"/>
    <w:rPr>
      <w:rFonts w:asciiTheme="majorHAnsi" w:eastAsiaTheme="majorEastAsia" w:hAnsiTheme="majorHAnsi" w:cstheme="majorBidi"/>
      <w:b/>
      <w:bCs/>
      <w:color w:val="365F91" w:themeColor="accent1" w:themeShade="BF"/>
      <w:sz w:val="28"/>
      <w:szCs w:val="28"/>
    </w:rPr>
  </w:style>
  <w:style w:type="table" w:styleId="Tabelraster">
    <w:name w:val="Table Grid"/>
    <w:basedOn w:val="Standaardtabel"/>
    <w:uiPriority w:val="59"/>
    <w:rsid w:val="00710AFE"/>
    <w:pPr>
      <w:spacing w:after="0" w:line="240" w:lineRule="auto"/>
    </w:pPr>
    <w:rPr>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vaninhoudsopgave">
    <w:name w:val="TOC Heading"/>
    <w:basedOn w:val="Kop1"/>
    <w:next w:val="Standaard"/>
    <w:uiPriority w:val="39"/>
    <w:unhideWhenUsed/>
    <w:qFormat/>
    <w:rsid w:val="00710AFE"/>
    <w:pPr>
      <w:outlineLvl w:val="9"/>
    </w:pPr>
    <w:rPr>
      <w:lang w:val="nl-NL"/>
    </w:rPr>
  </w:style>
  <w:style w:type="paragraph" w:styleId="Inhopg1">
    <w:name w:val="toc 1"/>
    <w:basedOn w:val="Standaard"/>
    <w:next w:val="Standaard"/>
    <w:autoRedefine/>
    <w:uiPriority w:val="39"/>
    <w:unhideWhenUsed/>
    <w:rsid w:val="00710AFE"/>
    <w:pPr>
      <w:spacing w:after="100"/>
    </w:pPr>
  </w:style>
  <w:style w:type="character" w:styleId="Hyperlink">
    <w:name w:val="Hyperlink"/>
    <w:basedOn w:val="Standaardalinea-lettertype"/>
    <w:uiPriority w:val="99"/>
    <w:unhideWhenUsed/>
    <w:rsid w:val="00710AFE"/>
    <w:rPr>
      <w:color w:val="0000FF" w:themeColor="hyperlink"/>
      <w:u w:val="single"/>
    </w:rPr>
  </w:style>
  <w:style w:type="paragraph" w:styleId="Inhopg2">
    <w:name w:val="toc 2"/>
    <w:basedOn w:val="Standaard"/>
    <w:next w:val="Standaard"/>
    <w:autoRedefine/>
    <w:uiPriority w:val="39"/>
    <w:unhideWhenUsed/>
    <w:rsid w:val="00907682"/>
    <w:pPr>
      <w:spacing w:after="100"/>
      <w:ind w:left="220"/>
    </w:pPr>
  </w:style>
  <w:style w:type="paragraph" w:styleId="Normaalweb">
    <w:name w:val="Normal (Web)"/>
    <w:basedOn w:val="Standaard"/>
    <w:uiPriority w:val="99"/>
    <w:unhideWhenUsed/>
    <w:rsid w:val="006003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4599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2139494310">
      <w:bodyDiv w:val="1"/>
      <w:marLeft w:val="0"/>
      <w:marRight w:val="0"/>
      <w:marTop w:val="0"/>
      <w:marBottom w:val="0"/>
      <w:divBdr>
        <w:top w:val="none" w:sz="0" w:space="0" w:color="auto"/>
        <w:left w:val="none" w:sz="0" w:space="0" w:color="auto"/>
        <w:bottom w:val="none" w:sz="0" w:space="0" w:color="auto"/>
        <w:right w:val="none" w:sz="0" w:space="0" w:color="auto"/>
      </w:divBdr>
      <w:divsChild>
        <w:div w:id="1639264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 klassie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2016-03-03T00:00:00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0D6FBC-EF4B-4191-93F5-B0D93ADEE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23</Pages>
  <Words>1865</Words>
  <Characters>10634</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Analyse Document</vt:lpstr>
    </vt:vector>
  </TitlesOfParts>
  <Company/>
  <LinksUpToDate>false</LinksUpToDate>
  <CharactersWithSpaces>12475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Document</dc:title>
  <dc:subject>&lt;naam applicatie&gt;</dc:subject>
  <dc:creator>Tom Ruijs</dc:creator>
  <cp:lastModifiedBy>Tom Ruijs</cp:lastModifiedBy>
  <cp:revision>35</cp:revision>
  <dcterms:created xsi:type="dcterms:W3CDTF">2016-03-03T11:02:00Z</dcterms:created>
  <dcterms:modified xsi:type="dcterms:W3CDTF">2016-06-22T14:54:00Z</dcterms:modified>
</cp:coreProperties>
</file>