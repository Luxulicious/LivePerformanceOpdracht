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HAns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BB3048">
            <w:sdt>
              <w:sdtPr>
                <w:rPr>
                  <w:rFonts w:asciiTheme="majorHAnsi" w:eastAsiaTheme="majorEastAsia" w:hAnsiTheme="majorHAnsi" w:cstheme="majorHAns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Pr="00BB3048" w:rsidRDefault="00CA1ADC" w:rsidP="00CA1ADC">
                    <w:pPr>
                      <w:pStyle w:val="Geenafstand"/>
                      <w:rPr>
                        <w:rFonts w:asciiTheme="majorHAnsi" w:eastAsiaTheme="majorEastAsia" w:hAnsiTheme="majorHAnsi" w:cstheme="majorHAnsi"/>
                        <w:b/>
                        <w:bCs/>
                        <w:color w:val="365F91" w:themeColor="accent1" w:themeShade="BF"/>
                        <w:sz w:val="48"/>
                        <w:szCs w:val="48"/>
                      </w:rPr>
                    </w:pPr>
                    <w:r w:rsidRPr="00BB3048">
                      <w:rPr>
                        <w:rFonts w:asciiTheme="majorHAnsi" w:eastAsiaTheme="majorEastAsia" w:hAnsiTheme="majorHAnsi" w:cstheme="majorHAnsi"/>
                        <w:b/>
                        <w:bCs/>
                        <w:color w:val="365F91" w:themeColor="accent1" w:themeShade="BF"/>
                        <w:sz w:val="48"/>
                        <w:szCs w:val="48"/>
                      </w:rPr>
                      <w:t>Ontwerp</w:t>
                    </w:r>
                    <w:r w:rsidR="00AC4450" w:rsidRPr="00BB3048">
                      <w:rPr>
                        <w:rFonts w:asciiTheme="majorHAnsi" w:eastAsiaTheme="majorEastAsia" w:hAnsiTheme="majorHAnsi" w:cstheme="majorHAnsi"/>
                        <w:b/>
                        <w:bCs/>
                        <w:color w:val="365F91" w:themeColor="accent1" w:themeShade="BF"/>
                        <w:sz w:val="48"/>
                        <w:szCs w:val="48"/>
                      </w:rPr>
                      <w:t xml:space="preserve"> Document</w:t>
                    </w:r>
                  </w:p>
                </w:tc>
              </w:sdtContent>
            </w:sdt>
          </w:tr>
          <w:tr w:rsidR="00AC4450" w:rsidRPr="00BB3048">
            <w:sdt>
              <w:sdtPr>
                <w:rPr>
                  <w:rFonts w:asciiTheme="majorHAnsi" w:hAnsiTheme="majorHAnsi" w:cstheme="majorHAnsi"/>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C4450" w:rsidRPr="00BB3048" w:rsidRDefault="00AC4450" w:rsidP="00AC4450">
                    <w:pPr>
                      <w:pStyle w:val="Geenafstand"/>
                      <w:rPr>
                        <w:rFonts w:asciiTheme="majorHAnsi" w:hAnsiTheme="majorHAnsi" w:cstheme="majorHAnsi"/>
                        <w:color w:val="484329" w:themeColor="background2" w:themeShade="3F"/>
                        <w:sz w:val="28"/>
                        <w:szCs w:val="28"/>
                      </w:rPr>
                    </w:pPr>
                    <w:r w:rsidRPr="00BB3048">
                      <w:rPr>
                        <w:rFonts w:asciiTheme="majorHAnsi" w:hAnsiTheme="majorHAnsi" w:cstheme="majorHAnsi"/>
                        <w:color w:val="484329" w:themeColor="background2" w:themeShade="3F"/>
                        <w:sz w:val="28"/>
                        <w:szCs w:val="28"/>
                      </w:rPr>
                      <w:t>ICT4Participation</w:t>
                    </w:r>
                  </w:p>
                </w:tc>
              </w:sdtContent>
            </w:sdt>
          </w:tr>
          <w:tr w:rsidR="00AC4450" w:rsidRPr="00BB3048">
            <w:tc>
              <w:tcPr>
                <w:tcW w:w="5746" w:type="dxa"/>
              </w:tcPr>
              <w:p w:rsidR="00AC4450" w:rsidRPr="00BB3048" w:rsidRDefault="00AC4450">
                <w:pPr>
                  <w:pStyle w:val="Geenafstand"/>
                  <w:rPr>
                    <w:rFonts w:asciiTheme="majorHAnsi" w:hAnsiTheme="majorHAnsi" w:cstheme="majorHAnsi"/>
                    <w:color w:val="484329" w:themeColor="background2" w:themeShade="3F"/>
                    <w:sz w:val="28"/>
                    <w:szCs w:val="28"/>
                  </w:rPr>
                </w:pPr>
              </w:p>
            </w:tc>
          </w:tr>
          <w:tr w:rsidR="00AC4450" w:rsidRPr="00BB3048">
            <w:sdt>
              <w:sdtPr>
                <w:rPr>
                  <w:rFonts w:asciiTheme="majorHAnsi" w:hAnsiTheme="majorHAnsi" w:cstheme="majorHAnsi"/>
                </w:r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Pr="00BB3048" w:rsidRDefault="00AC4450" w:rsidP="00AC4450">
                    <w:pPr>
                      <w:pStyle w:val="Geenafstand"/>
                      <w:rPr>
                        <w:rFonts w:asciiTheme="majorHAnsi" w:hAnsiTheme="majorHAnsi" w:cstheme="majorHAnsi"/>
                      </w:rPr>
                    </w:pPr>
                    <w:r w:rsidRPr="00BB3048">
                      <w:rPr>
                        <w:rFonts w:asciiTheme="majorHAnsi" w:hAnsiTheme="majorHAnsi" w:cstheme="majorHAnsi"/>
                      </w:rPr>
                      <w:t xml:space="preserve"> </w:t>
                    </w:r>
                  </w:p>
                </w:tc>
              </w:sdtContent>
            </w:sdt>
          </w:tr>
          <w:tr w:rsidR="00AC4450" w:rsidRPr="00BB3048">
            <w:tc>
              <w:tcPr>
                <w:tcW w:w="5746" w:type="dxa"/>
              </w:tcPr>
              <w:p w:rsidR="00AC4450" w:rsidRPr="00BB3048" w:rsidRDefault="00AC4450">
                <w:pPr>
                  <w:pStyle w:val="Geenafstand"/>
                  <w:rPr>
                    <w:rFonts w:asciiTheme="majorHAnsi" w:hAnsiTheme="majorHAnsi" w:cstheme="majorHAnsi"/>
                  </w:rPr>
                </w:pPr>
              </w:p>
            </w:tc>
          </w:tr>
          <w:tr w:rsidR="00AC4450" w:rsidRPr="00BB3048">
            <w:sdt>
              <w:sdtPr>
                <w:rPr>
                  <w:rFonts w:asciiTheme="majorHAnsi" w:hAnsiTheme="majorHAnsi" w:cstheme="majorHAnsi"/>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Pr="00BB3048" w:rsidRDefault="00705661" w:rsidP="00705661">
                    <w:pPr>
                      <w:pStyle w:val="Geenafstand"/>
                      <w:rPr>
                        <w:rFonts w:asciiTheme="majorHAnsi" w:hAnsiTheme="majorHAnsi" w:cstheme="majorHAnsi"/>
                        <w:b/>
                        <w:bCs/>
                      </w:rPr>
                    </w:pPr>
                    <w:r w:rsidRPr="00BB3048">
                      <w:rPr>
                        <w:rFonts w:asciiTheme="majorHAnsi" w:hAnsiTheme="majorHAnsi" w:cstheme="majorHAnsi"/>
                        <w:b/>
                        <w:bCs/>
                      </w:rPr>
                      <w:t xml:space="preserve">Tom </w:t>
                    </w:r>
                    <w:proofErr w:type="spellStart"/>
                    <w:r w:rsidRPr="00BB3048">
                      <w:rPr>
                        <w:rFonts w:asciiTheme="majorHAnsi" w:hAnsiTheme="majorHAnsi" w:cstheme="majorHAnsi"/>
                        <w:b/>
                        <w:bCs/>
                      </w:rPr>
                      <w:t>Ruijs</w:t>
                    </w:r>
                    <w:proofErr w:type="spellEnd"/>
                  </w:p>
                </w:tc>
              </w:sdtContent>
            </w:sdt>
          </w:tr>
          <w:tr w:rsidR="00AC4450" w:rsidRPr="00BB3048">
            <w:sdt>
              <w:sdtPr>
                <w:rPr>
                  <w:rFonts w:asciiTheme="majorHAnsi" w:hAnsiTheme="majorHAnsi" w:cstheme="majorHAnsi"/>
                  <w:b/>
                  <w:bCs/>
                </w:rPr>
                <w:alias w:val="Datum"/>
                <w:id w:val="703864210"/>
                <w:dataBinding w:prefixMappings="xmlns:ns0='http://schemas.microsoft.com/office/2006/coverPageProps'" w:xpath="/ns0:CoverPageProperties[1]/ns0:PublishDate[1]" w:storeItemID="{55AF091B-3C7A-41E3-B477-F2FDAA23CFDA}"/>
                <w:date w:fullDate="2016-06-22T00:00:00Z">
                  <w:dateFormat w:val="d-M-yyyy"/>
                  <w:lid w:val="nl-NL"/>
                  <w:storeMappedDataAs w:val="dateTime"/>
                  <w:calendar w:val="gregorian"/>
                </w:date>
              </w:sdtPr>
              <w:sdtContent>
                <w:tc>
                  <w:tcPr>
                    <w:tcW w:w="5746" w:type="dxa"/>
                  </w:tcPr>
                  <w:p w:rsidR="00AC4450" w:rsidRPr="00BB3048" w:rsidRDefault="00705661" w:rsidP="00705661">
                    <w:pPr>
                      <w:pStyle w:val="Geenafstand"/>
                      <w:rPr>
                        <w:rFonts w:asciiTheme="majorHAnsi" w:hAnsiTheme="majorHAnsi" w:cstheme="majorHAnsi"/>
                        <w:b/>
                        <w:bCs/>
                      </w:rPr>
                    </w:pPr>
                    <w:r w:rsidRPr="00BB3048">
                      <w:rPr>
                        <w:rFonts w:asciiTheme="majorHAnsi" w:hAnsiTheme="majorHAnsi" w:cstheme="majorHAnsi"/>
                        <w:b/>
                        <w:bCs/>
                      </w:rPr>
                      <w:t>22</w:t>
                    </w:r>
                    <w:r w:rsidR="00AC4450" w:rsidRPr="00BB3048">
                      <w:rPr>
                        <w:rFonts w:asciiTheme="majorHAnsi" w:hAnsiTheme="majorHAnsi" w:cstheme="majorHAnsi"/>
                        <w:b/>
                        <w:bCs/>
                      </w:rPr>
                      <w:t>-</w:t>
                    </w:r>
                    <w:r w:rsidRPr="00BB3048">
                      <w:rPr>
                        <w:rFonts w:asciiTheme="majorHAnsi" w:hAnsiTheme="majorHAnsi" w:cstheme="majorHAnsi"/>
                        <w:b/>
                        <w:bCs/>
                      </w:rPr>
                      <w:t>6</w:t>
                    </w:r>
                    <w:r w:rsidR="00AC4450" w:rsidRPr="00BB3048">
                      <w:rPr>
                        <w:rFonts w:asciiTheme="majorHAnsi" w:hAnsiTheme="majorHAnsi" w:cstheme="majorHAnsi"/>
                        <w:b/>
                        <w:bCs/>
                      </w:rPr>
                      <w:t>-2016</w:t>
                    </w:r>
                  </w:p>
                </w:tc>
              </w:sdtContent>
            </w:sdt>
          </w:tr>
          <w:tr w:rsidR="00AC4450" w:rsidRPr="00BB3048">
            <w:tc>
              <w:tcPr>
                <w:tcW w:w="5746" w:type="dxa"/>
              </w:tcPr>
              <w:p w:rsidR="00AC4450" w:rsidRPr="00BB3048" w:rsidRDefault="00AC4450">
                <w:pPr>
                  <w:pStyle w:val="Geenafstand"/>
                  <w:rPr>
                    <w:rFonts w:asciiTheme="majorHAnsi" w:hAnsiTheme="majorHAnsi" w:cstheme="majorHAnsi"/>
                    <w:b/>
                    <w:bCs/>
                  </w:rPr>
                </w:pPr>
              </w:p>
            </w:tc>
          </w:tr>
        </w:tbl>
        <w:p w:rsidR="00AC4450" w:rsidRPr="00BB3048" w:rsidRDefault="0045412E">
          <w:pPr>
            <w:rPr>
              <w:rFonts w:asciiTheme="majorHAnsi" w:hAnsiTheme="majorHAnsi" w:cstheme="majorHAnsi"/>
              <w:lang w:val="nl-NL"/>
            </w:rPr>
          </w:pPr>
          <w:r w:rsidRPr="0045412E">
            <w:rPr>
              <w:rFonts w:asciiTheme="majorHAnsi" w:hAnsiTheme="majorHAnsi" w:cstheme="majorHAnsi"/>
              <w:noProof/>
              <w:lang w:val="nl-NL" w:eastAsia="nl-NL"/>
            </w:rPr>
            <w:pict>
              <v:group id="Group 11" o:spid="_x0000_s1026" style="position:absolute;margin-left:2009.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t6p6T/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2"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1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15"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16"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w:r>
          <w:r w:rsidRPr="0045412E">
            <w:rPr>
              <w:rFonts w:asciiTheme="majorHAnsi" w:hAnsiTheme="majorHAnsi" w:cstheme="majorHAnsi"/>
              <w:noProof/>
              <w:lang w:val="nl-NL" w:eastAsia="nl-NL"/>
            </w:rPr>
            <w:pict>
              <v:group id="Group 22"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QlXshXQQAAMQRAAAOAAAAAAAAAAAAAAAAAC4CAABkcnMvZTJvRG9jLnht&#10;bFBLAQItABQABgAIAAAAIQBUxaXU3QAAAAUBAAAPAAAAAAAAAAAAAAAAALcGAABkcnMvZG93bnJl&#10;di54bWxQSwUGAAAAAAQABADzAAAAwQcAAAAA&#10;" o:allowincell="f">
                <v:shape id="AutoShape 23" o:spid="_x0000_s104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24" o:spid="_x0000_s103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5" o:spid="_x0000_s1041"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26" o:spid="_x0000_s104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27" o:spid="_x0000_s103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w:r>
          <w:r w:rsidRPr="0045412E">
            <w:rPr>
              <w:rFonts w:asciiTheme="majorHAnsi" w:hAnsiTheme="majorHAnsi" w:cstheme="majorHAnsi"/>
              <w:noProof/>
              <w:lang w:val="nl-NL" w:eastAsia="nl-NL"/>
            </w:rPr>
            <w:pict>
              <v:group id="Group 17" o:spid="_x0000_s1032" style="position:absolute;margin-left:2623.1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Ce1OMQHgQAAK0QAAAOAAAAAAAAAAAAAAAAAC4CAABkcnMvZTJvRG9jLnhtbFBLAQIt&#10;ABQABgAIAAAAIQBZJ1IJ3QAAAAUBAAAPAAAAAAAAAAAAAAAAAHgGAABkcnMvZG93bnJldi54bWxQ&#10;SwUGAAAAAAQABADzAAAAggcAAAAA&#10;" o:allowincell="f">
                <v:shape id="AutoShape 18"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KMQAAADaAAAADwAAAGRycy9kb3ducmV2LnhtbESPT2vCQBTE74LfYXlCb3XTIjakbkQE&#10;odBLTUU8vmZf/tjs27C7jdFP3y0UPA4z8xtmtR5NJwZyvrWs4GmegCAurW65VnD43D2mIHxA1thZ&#10;JgVX8rDOp5MVZtpeeE9DEWoRIewzVNCE0GdS+rIhg35ue+LoVdYZDFG6WmqHlwg3nXxOkqU02HJc&#10;aLCnbUPld/FjFHydwuJM/nysbh8uXVyL92GTvCj1MBs3ryACjeEe/m+/aQVL+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yEoxAAAANoAAAAPAAAAAAAAAAAA&#10;AAAAAKECAABkcnMvZG93bnJldi54bWxQSwUGAAAAAAQABAD5AAAAkgMAAAAA&#10;" strokecolor="#a7bfde [1620]"/>
                <v:oval id="Oval 19" o:spid="_x0000_s1035"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jMIA&#10;AADaAAAADwAAAGRycy9kb3ducmV2LnhtbESPwW7CMBBE75X6D9ZW4lbscig0xUEUUURPlJQPWMVL&#10;HCVeR7Eh4e9xpUo9jmbmjWa5Gl0rrtSH2rOGl6kCQVx6U3Ol4fTz+bwAESKywdYzabhRgFX++LDE&#10;zPiBj3QtYiUShEOGGmyMXSZlKC05DFPfESfv7HuHMcm+kqbHIcFdK2dKvUqHNacFix1tLJVNcXEa&#10;FNljezI7ORw+vrtQqO1X+dZoPXka1+8gIo3xP/zX3hsNc/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kCMwgAAANoAAAAPAAAAAAAAAAAAAAAAAJgCAABkcnMvZG93&#10;bnJldi54bWxQSwUGAAAAAAQABAD1AAAAhwMAAAAA&#10;" fillcolor="#a7bfde [1620]" stroked="f"/>
                <v:oval id="Oval 20" o:spid="_x0000_s1034"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21" o:spid="_x0000_s103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w:r>
        </w:p>
        <w:p w:rsidR="00AC4450" w:rsidRPr="00BB3048" w:rsidRDefault="00AC4450">
          <w:pPr>
            <w:rPr>
              <w:rFonts w:asciiTheme="majorHAnsi" w:eastAsiaTheme="majorEastAsia" w:hAnsiTheme="majorHAnsi" w:cstheme="majorHAnsi"/>
              <w:sz w:val="84"/>
              <w:szCs w:val="84"/>
              <w:lang w:val="nl-NL"/>
            </w:rPr>
          </w:pPr>
          <w:r w:rsidRPr="00BB3048">
            <w:rPr>
              <w:rFonts w:asciiTheme="majorHAnsi" w:eastAsiaTheme="majorEastAsia" w:hAnsiTheme="majorHAnsi" w:cstheme="majorHAnsi"/>
              <w:sz w:val="84"/>
              <w:szCs w:val="84"/>
              <w:lang w:val="nl-NL"/>
            </w:rPr>
            <w:br w:type="page"/>
          </w:r>
        </w:p>
      </w:sdtContent>
    </w:sdt>
    <w:p w:rsidR="008E7CD5" w:rsidRPr="00BB3048" w:rsidRDefault="00AC4450" w:rsidP="00AC4450">
      <w:pPr>
        <w:pStyle w:val="Kop1"/>
        <w:rPr>
          <w:rFonts w:cstheme="majorHAnsi"/>
          <w:lang w:val="nl-NL"/>
        </w:rPr>
      </w:pPr>
      <w:bookmarkStart w:id="0" w:name="_Toc454216301"/>
      <w:r w:rsidRPr="00BB3048">
        <w:rPr>
          <w:rFonts w:cstheme="majorHAnsi"/>
          <w:lang w:val="nl-NL"/>
        </w:rPr>
        <w:lastRenderedPageBreak/>
        <w:t>Versiebeheer</w:t>
      </w:r>
      <w:bookmarkEnd w:id="0"/>
    </w:p>
    <w:tbl>
      <w:tblPr>
        <w:tblStyle w:val="Tabelraster"/>
        <w:tblW w:w="9352" w:type="dxa"/>
        <w:tblLook w:val="04A0"/>
      </w:tblPr>
      <w:tblGrid>
        <w:gridCol w:w="1384"/>
        <w:gridCol w:w="1132"/>
        <w:gridCol w:w="4620"/>
        <w:gridCol w:w="2216"/>
      </w:tblGrid>
      <w:tr w:rsidR="00FC6FBF" w:rsidRPr="00BB3048" w:rsidTr="00FC6FBF">
        <w:tc>
          <w:tcPr>
            <w:tcW w:w="1384" w:type="dxa"/>
          </w:tcPr>
          <w:p w:rsidR="00FC6FBF" w:rsidRPr="00BB3048" w:rsidRDefault="00FC6FBF" w:rsidP="0090791C">
            <w:pPr>
              <w:rPr>
                <w:rFonts w:asciiTheme="majorHAnsi" w:hAnsiTheme="majorHAnsi" w:cstheme="majorHAnsi"/>
                <w:b/>
                <w:sz w:val="24"/>
                <w:szCs w:val="24"/>
              </w:rPr>
            </w:pPr>
            <w:r w:rsidRPr="00BB3048">
              <w:rPr>
                <w:rFonts w:asciiTheme="majorHAnsi" w:hAnsiTheme="majorHAnsi" w:cstheme="majorHAnsi"/>
                <w:b/>
                <w:sz w:val="24"/>
                <w:szCs w:val="24"/>
              </w:rPr>
              <w:t>Datum</w:t>
            </w:r>
          </w:p>
        </w:tc>
        <w:tc>
          <w:tcPr>
            <w:tcW w:w="1132" w:type="dxa"/>
          </w:tcPr>
          <w:p w:rsidR="00FC6FBF" w:rsidRPr="00BB3048" w:rsidRDefault="00FC6FBF" w:rsidP="0090791C">
            <w:pPr>
              <w:rPr>
                <w:rFonts w:asciiTheme="majorHAnsi" w:hAnsiTheme="majorHAnsi" w:cstheme="majorHAnsi"/>
                <w:b/>
                <w:sz w:val="24"/>
                <w:szCs w:val="24"/>
              </w:rPr>
            </w:pPr>
            <w:r w:rsidRPr="00BB3048">
              <w:rPr>
                <w:rFonts w:asciiTheme="majorHAnsi" w:hAnsiTheme="majorHAnsi" w:cstheme="majorHAnsi"/>
                <w:b/>
                <w:sz w:val="24"/>
                <w:szCs w:val="24"/>
              </w:rPr>
              <w:t>Versie</w:t>
            </w:r>
          </w:p>
        </w:tc>
        <w:tc>
          <w:tcPr>
            <w:tcW w:w="4620" w:type="dxa"/>
          </w:tcPr>
          <w:p w:rsidR="00FC6FBF" w:rsidRPr="00BB3048" w:rsidRDefault="00FC6FBF" w:rsidP="0090791C">
            <w:pPr>
              <w:rPr>
                <w:rFonts w:asciiTheme="majorHAnsi" w:hAnsiTheme="majorHAnsi" w:cstheme="majorHAnsi"/>
                <w:b/>
                <w:sz w:val="24"/>
                <w:szCs w:val="24"/>
              </w:rPr>
            </w:pPr>
            <w:r w:rsidRPr="00BB3048">
              <w:rPr>
                <w:rFonts w:asciiTheme="majorHAnsi" w:hAnsiTheme="majorHAnsi" w:cstheme="majorHAnsi"/>
                <w:b/>
                <w:sz w:val="24"/>
                <w:szCs w:val="24"/>
              </w:rPr>
              <w:t>Belangrijke wijziging</w:t>
            </w:r>
          </w:p>
        </w:tc>
        <w:tc>
          <w:tcPr>
            <w:tcW w:w="2216" w:type="dxa"/>
          </w:tcPr>
          <w:p w:rsidR="00FC6FBF" w:rsidRPr="00BB3048" w:rsidRDefault="00FC6FBF" w:rsidP="00FC6FBF">
            <w:pPr>
              <w:rPr>
                <w:rFonts w:asciiTheme="majorHAnsi" w:hAnsiTheme="majorHAnsi" w:cstheme="majorHAnsi"/>
                <w:b/>
                <w:sz w:val="24"/>
                <w:szCs w:val="24"/>
              </w:rPr>
            </w:pPr>
            <w:r w:rsidRPr="00BB3048">
              <w:rPr>
                <w:rFonts w:asciiTheme="majorHAnsi" w:hAnsiTheme="majorHAnsi" w:cstheme="majorHAnsi"/>
                <w:b/>
                <w:sz w:val="24"/>
                <w:szCs w:val="24"/>
              </w:rPr>
              <w:t>Gewijzigd Door</w:t>
            </w:r>
          </w:p>
        </w:tc>
      </w:tr>
      <w:tr w:rsidR="00FC6FBF" w:rsidRPr="00BB3048" w:rsidTr="00FC6FBF">
        <w:tc>
          <w:tcPr>
            <w:tcW w:w="1384"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20-6</w:t>
            </w:r>
            <w:r w:rsidR="00FC6FBF" w:rsidRPr="00BB3048">
              <w:rPr>
                <w:rFonts w:asciiTheme="majorHAnsi" w:hAnsiTheme="majorHAnsi" w:cstheme="majorHAnsi"/>
              </w:rPr>
              <w:t>-2016</w:t>
            </w:r>
          </w:p>
        </w:tc>
        <w:tc>
          <w:tcPr>
            <w:tcW w:w="1132"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1.0</w:t>
            </w:r>
          </w:p>
        </w:tc>
        <w:tc>
          <w:tcPr>
            <w:tcW w:w="4620" w:type="dxa"/>
          </w:tcPr>
          <w:p w:rsidR="00FC6FBF" w:rsidRPr="00BB3048" w:rsidRDefault="00FC6FBF" w:rsidP="0090791C">
            <w:pPr>
              <w:rPr>
                <w:rFonts w:asciiTheme="majorHAnsi" w:hAnsiTheme="majorHAnsi" w:cstheme="majorHAnsi"/>
              </w:rPr>
            </w:pPr>
            <w:proofErr w:type="spellStart"/>
            <w:r w:rsidRPr="00BB3048">
              <w:rPr>
                <w:rFonts w:asciiTheme="majorHAnsi" w:hAnsiTheme="majorHAnsi" w:cstheme="majorHAnsi"/>
              </w:rPr>
              <w:t>Template</w:t>
            </w:r>
            <w:proofErr w:type="spellEnd"/>
          </w:p>
        </w:tc>
        <w:tc>
          <w:tcPr>
            <w:tcW w:w="2216" w:type="dxa"/>
          </w:tcPr>
          <w:p w:rsidR="00FC6FBF" w:rsidRPr="00BB3048" w:rsidRDefault="00FC6FBF" w:rsidP="00FC6FBF">
            <w:pPr>
              <w:rPr>
                <w:rFonts w:asciiTheme="majorHAnsi" w:hAnsiTheme="majorHAnsi" w:cstheme="majorHAnsi"/>
              </w:rPr>
            </w:pPr>
            <w:r w:rsidRPr="00BB3048">
              <w:rPr>
                <w:rFonts w:asciiTheme="majorHAnsi" w:hAnsiTheme="majorHAnsi" w:cstheme="majorHAnsi"/>
              </w:rPr>
              <w:t xml:space="preserve">Tom </w:t>
            </w:r>
            <w:proofErr w:type="spellStart"/>
            <w:r w:rsidRPr="00BB3048">
              <w:rPr>
                <w:rFonts w:asciiTheme="majorHAnsi" w:hAnsiTheme="majorHAnsi" w:cstheme="majorHAnsi"/>
              </w:rPr>
              <w:t>Ruijs</w:t>
            </w:r>
            <w:proofErr w:type="spellEnd"/>
          </w:p>
        </w:tc>
      </w:tr>
      <w:tr w:rsidR="00FC6FBF" w:rsidRPr="00BB3048" w:rsidTr="00FC6FBF">
        <w:tc>
          <w:tcPr>
            <w:tcW w:w="1384" w:type="dxa"/>
          </w:tcPr>
          <w:p w:rsidR="00FC6FBF" w:rsidRPr="00BB3048" w:rsidRDefault="00FC6FBF" w:rsidP="0090791C">
            <w:pPr>
              <w:rPr>
                <w:rFonts w:asciiTheme="majorHAnsi" w:hAnsiTheme="majorHAnsi" w:cstheme="majorHAnsi"/>
              </w:rPr>
            </w:pPr>
          </w:p>
        </w:tc>
        <w:tc>
          <w:tcPr>
            <w:tcW w:w="1132"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2.0</w:t>
            </w:r>
          </w:p>
        </w:tc>
        <w:tc>
          <w:tcPr>
            <w:tcW w:w="4620" w:type="dxa"/>
          </w:tcPr>
          <w:p w:rsidR="00FC6FBF" w:rsidRPr="00BB3048" w:rsidRDefault="00FC6FBF" w:rsidP="0090791C">
            <w:pPr>
              <w:rPr>
                <w:rFonts w:asciiTheme="majorHAnsi" w:hAnsiTheme="majorHAnsi" w:cstheme="majorHAnsi"/>
              </w:rPr>
            </w:pPr>
          </w:p>
        </w:tc>
        <w:tc>
          <w:tcPr>
            <w:tcW w:w="2216"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 xml:space="preserve">Tom </w:t>
            </w:r>
            <w:proofErr w:type="spellStart"/>
            <w:r w:rsidRPr="00BB3048">
              <w:rPr>
                <w:rFonts w:asciiTheme="majorHAnsi" w:hAnsiTheme="majorHAnsi" w:cstheme="majorHAnsi"/>
              </w:rPr>
              <w:t>Ruijs</w:t>
            </w:r>
            <w:proofErr w:type="spellEnd"/>
          </w:p>
        </w:tc>
      </w:tr>
    </w:tbl>
    <w:p w:rsidR="00F355CF" w:rsidRPr="00BB3048" w:rsidRDefault="00F355CF">
      <w:pPr>
        <w:rPr>
          <w:rFonts w:asciiTheme="majorHAnsi" w:hAnsiTheme="majorHAnsi" w:cstheme="majorHAnsi"/>
        </w:rPr>
      </w:pPr>
    </w:p>
    <w:p w:rsidR="00F355CF" w:rsidRPr="00BB3048" w:rsidRDefault="00F355CF">
      <w:pPr>
        <w:rPr>
          <w:rFonts w:asciiTheme="majorHAnsi" w:hAnsiTheme="majorHAnsi" w:cstheme="majorHAnsi"/>
        </w:rPr>
      </w:pPr>
      <w:r w:rsidRPr="00BB3048">
        <w:rPr>
          <w:rFonts w:asciiTheme="majorHAnsi" w:hAnsiTheme="majorHAnsi" w:cstheme="majorHAnsi"/>
          <w:b/>
          <w:bCs/>
        </w:rPr>
        <w:br w:type="page"/>
      </w:r>
    </w:p>
    <w:sdt>
      <w:sdtPr>
        <w:rPr>
          <w:rFonts w:ascii="Arial" w:eastAsiaTheme="minorHAnsi" w:hAnsi="Arial" w:cstheme="majorHAnsi"/>
          <w:b w:val="0"/>
          <w:bCs w:val="0"/>
          <w:color w:val="auto"/>
          <w:sz w:val="22"/>
          <w:szCs w:val="22"/>
          <w:lang w:val="en-US"/>
        </w:rPr>
        <w:id w:val="1922049"/>
        <w:docPartObj>
          <w:docPartGallery w:val="Table of Contents"/>
          <w:docPartUnique/>
        </w:docPartObj>
      </w:sdtPr>
      <w:sdtContent>
        <w:p w:rsidR="00710AFE" w:rsidRPr="00BB3048" w:rsidRDefault="00710AFE">
          <w:pPr>
            <w:pStyle w:val="Kopvaninhoudsopgave"/>
            <w:rPr>
              <w:rFonts w:cstheme="majorHAnsi"/>
            </w:rPr>
          </w:pPr>
          <w:r w:rsidRPr="00BB3048">
            <w:rPr>
              <w:rFonts w:cstheme="majorHAnsi"/>
            </w:rPr>
            <w:t>Inhoudsopgave</w:t>
          </w:r>
        </w:p>
        <w:p w:rsidR="00B7120D" w:rsidRPr="00BB3048" w:rsidRDefault="0045412E">
          <w:pPr>
            <w:pStyle w:val="Inhopg1"/>
            <w:tabs>
              <w:tab w:val="right" w:leader="dot" w:pos="9350"/>
            </w:tabs>
            <w:rPr>
              <w:rFonts w:asciiTheme="majorHAnsi" w:eastAsiaTheme="minorEastAsia" w:hAnsiTheme="majorHAnsi" w:cstheme="majorHAnsi"/>
              <w:noProof/>
            </w:rPr>
          </w:pPr>
          <w:r w:rsidRPr="00BB3048">
            <w:rPr>
              <w:rFonts w:asciiTheme="majorHAnsi" w:hAnsiTheme="majorHAnsi" w:cstheme="majorHAnsi"/>
              <w:lang w:val="nl-NL"/>
            </w:rPr>
            <w:fldChar w:fldCharType="begin"/>
          </w:r>
          <w:r w:rsidR="00710AFE" w:rsidRPr="00BB3048">
            <w:rPr>
              <w:rFonts w:asciiTheme="majorHAnsi" w:hAnsiTheme="majorHAnsi" w:cstheme="majorHAnsi"/>
              <w:lang w:val="nl-NL"/>
            </w:rPr>
            <w:instrText xml:space="preserve"> TOC \o "1-3" \h \z \u </w:instrText>
          </w:r>
          <w:r w:rsidRPr="00BB3048">
            <w:rPr>
              <w:rFonts w:asciiTheme="majorHAnsi" w:hAnsiTheme="majorHAnsi" w:cstheme="majorHAnsi"/>
              <w:lang w:val="nl-NL"/>
            </w:rPr>
            <w:fldChar w:fldCharType="separate"/>
          </w:r>
          <w:hyperlink w:anchor="_Toc454216301" w:history="1">
            <w:r w:rsidR="00B7120D" w:rsidRPr="00BB3048">
              <w:rPr>
                <w:rStyle w:val="Hyperlink"/>
                <w:rFonts w:asciiTheme="majorHAnsi" w:hAnsiTheme="majorHAnsi" w:cstheme="majorHAnsi"/>
                <w:noProof/>
                <w:lang w:val="nl-NL"/>
              </w:rPr>
              <w:t>Versiebeheer</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_Toc454216301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2</w:t>
            </w:r>
            <w:r w:rsidRPr="00BB3048">
              <w:rPr>
                <w:rFonts w:asciiTheme="majorHAnsi" w:hAnsiTheme="majorHAnsi" w:cstheme="majorHAnsi"/>
                <w:noProof/>
                <w:webHidden/>
              </w:rPr>
              <w:fldChar w:fldCharType="end"/>
            </w:r>
          </w:hyperlink>
        </w:p>
        <w:p w:rsidR="00B7120D" w:rsidRPr="00BB3048" w:rsidRDefault="0045412E">
          <w:pPr>
            <w:pStyle w:val="Inhopg1"/>
            <w:tabs>
              <w:tab w:val="right" w:leader="dot" w:pos="9350"/>
            </w:tabs>
            <w:rPr>
              <w:rFonts w:asciiTheme="majorHAnsi" w:eastAsiaTheme="minorEastAsia" w:hAnsiTheme="majorHAnsi" w:cstheme="majorHAnsi"/>
              <w:noProof/>
            </w:rPr>
          </w:pPr>
          <w:hyperlink w:anchor="_Toc454216302" w:history="1">
            <w:r w:rsidR="00B7120D" w:rsidRPr="00BB3048">
              <w:rPr>
                <w:rStyle w:val="Hyperlink"/>
                <w:rFonts w:asciiTheme="majorHAnsi" w:hAnsiTheme="majorHAnsi" w:cstheme="majorHAnsi"/>
                <w:noProof/>
                <w:lang w:val="nl-NL"/>
              </w:rPr>
              <w:t>Inleiding</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_Toc454216302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2</w:t>
            </w:r>
            <w:r w:rsidRPr="00BB3048">
              <w:rPr>
                <w:rFonts w:asciiTheme="majorHAnsi" w:hAnsiTheme="majorHAnsi" w:cstheme="majorHAnsi"/>
                <w:noProof/>
                <w:webHidden/>
              </w:rPr>
              <w:fldChar w:fldCharType="end"/>
            </w:r>
          </w:hyperlink>
        </w:p>
        <w:p w:rsidR="00B7120D" w:rsidRPr="00BB3048" w:rsidRDefault="0045412E">
          <w:pPr>
            <w:pStyle w:val="Inhopg1"/>
            <w:tabs>
              <w:tab w:val="right" w:leader="dot" w:pos="9350"/>
            </w:tabs>
            <w:rPr>
              <w:rFonts w:asciiTheme="majorHAnsi" w:eastAsiaTheme="minorEastAsia" w:hAnsiTheme="majorHAnsi" w:cstheme="majorHAnsi"/>
              <w:noProof/>
            </w:rPr>
          </w:pPr>
          <w:hyperlink w:anchor="_Toc454216303" w:history="1">
            <w:r w:rsidR="00B7120D" w:rsidRPr="00BB3048">
              <w:rPr>
                <w:rStyle w:val="Hyperlink"/>
                <w:rFonts w:asciiTheme="majorHAnsi" w:hAnsiTheme="majorHAnsi" w:cstheme="majorHAnsi"/>
                <w:noProof/>
                <w:lang w:val="nl-NL"/>
              </w:rPr>
              <w:t>Architectuur- en infrastructuuromschrijving:</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_Toc454216303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3</w:t>
            </w:r>
            <w:r w:rsidRPr="00BB3048">
              <w:rPr>
                <w:rFonts w:asciiTheme="majorHAnsi" w:hAnsiTheme="majorHAnsi" w:cstheme="majorHAnsi"/>
                <w:noProof/>
                <w:webHidden/>
              </w:rPr>
              <w:fldChar w:fldCharType="end"/>
            </w:r>
          </w:hyperlink>
        </w:p>
        <w:p w:rsidR="00B7120D" w:rsidRPr="00BB3048" w:rsidRDefault="0045412E">
          <w:pPr>
            <w:pStyle w:val="Inhopg1"/>
            <w:tabs>
              <w:tab w:val="right" w:leader="dot" w:pos="9350"/>
            </w:tabs>
            <w:rPr>
              <w:rFonts w:asciiTheme="majorHAnsi" w:eastAsiaTheme="minorEastAsia" w:hAnsiTheme="majorHAnsi" w:cstheme="majorHAnsi"/>
              <w:noProof/>
            </w:rPr>
          </w:pPr>
          <w:hyperlink w:anchor="_Toc454216304" w:history="1">
            <w:r w:rsidR="00B7120D" w:rsidRPr="00BB3048">
              <w:rPr>
                <w:rStyle w:val="Hyperlink"/>
                <w:rFonts w:asciiTheme="majorHAnsi" w:hAnsiTheme="majorHAnsi" w:cstheme="majorHAnsi"/>
                <w:noProof/>
                <w:lang w:val="nl-NL"/>
              </w:rPr>
              <w:t>Databaseontwerp</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_Toc454216304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4</w:t>
            </w:r>
            <w:r w:rsidRPr="00BB3048">
              <w:rPr>
                <w:rFonts w:asciiTheme="majorHAnsi" w:hAnsiTheme="majorHAnsi" w:cstheme="majorHAnsi"/>
                <w:noProof/>
                <w:webHidden/>
              </w:rPr>
              <w:fldChar w:fldCharType="end"/>
            </w:r>
          </w:hyperlink>
        </w:p>
        <w:p w:rsidR="00B7120D" w:rsidRPr="00BB3048" w:rsidRDefault="0045412E">
          <w:pPr>
            <w:pStyle w:val="Inhopg1"/>
            <w:tabs>
              <w:tab w:val="right" w:leader="dot" w:pos="9350"/>
            </w:tabs>
            <w:rPr>
              <w:rFonts w:asciiTheme="majorHAnsi" w:eastAsiaTheme="minorEastAsia" w:hAnsiTheme="majorHAnsi" w:cstheme="majorHAnsi"/>
              <w:noProof/>
            </w:rPr>
          </w:pPr>
          <w:hyperlink w:anchor="_Toc454216305" w:history="1">
            <w:r w:rsidR="00B7120D" w:rsidRPr="00BB3048">
              <w:rPr>
                <w:rStyle w:val="Hyperlink"/>
                <w:rFonts w:asciiTheme="majorHAnsi" w:hAnsiTheme="majorHAnsi" w:cstheme="majorHAnsi"/>
                <w:noProof/>
                <w:lang w:val="nl-NL"/>
              </w:rPr>
              <w:t>Klassendiagram</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_Toc454216305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5</w:t>
            </w:r>
            <w:r w:rsidRPr="00BB3048">
              <w:rPr>
                <w:rFonts w:asciiTheme="majorHAnsi" w:hAnsiTheme="majorHAnsi" w:cstheme="majorHAnsi"/>
                <w:noProof/>
                <w:webHidden/>
              </w:rPr>
              <w:fldChar w:fldCharType="end"/>
            </w:r>
          </w:hyperlink>
        </w:p>
        <w:p w:rsidR="00B7120D" w:rsidRPr="00BB3048" w:rsidRDefault="0045412E">
          <w:pPr>
            <w:pStyle w:val="Inhopg1"/>
            <w:tabs>
              <w:tab w:val="right" w:leader="dot" w:pos="9350"/>
            </w:tabs>
            <w:rPr>
              <w:rFonts w:asciiTheme="majorHAnsi" w:eastAsiaTheme="minorEastAsia" w:hAnsiTheme="majorHAnsi" w:cstheme="majorHAnsi"/>
              <w:noProof/>
            </w:rPr>
          </w:pPr>
          <w:hyperlink w:anchor="_Toc454216306" w:history="1">
            <w:r w:rsidR="00B7120D" w:rsidRPr="00BB3048">
              <w:rPr>
                <w:rStyle w:val="Hyperlink"/>
                <w:rFonts w:asciiTheme="majorHAnsi" w:hAnsiTheme="majorHAnsi" w:cstheme="majorHAnsi"/>
                <w:noProof/>
                <w:lang w:val="nl-NL"/>
              </w:rPr>
              <w:t>Conclusie</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_Toc454216306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6</w:t>
            </w:r>
            <w:r w:rsidRPr="00BB3048">
              <w:rPr>
                <w:rFonts w:asciiTheme="majorHAnsi" w:hAnsiTheme="majorHAnsi" w:cstheme="majorHAnsi"/>
                <w:noProof/>
                <w:webHidden/>
              </w:rPr>
              <w:fldChar w:fldCharType="end"/>
            </w:r>
          </w:hyperlink>
        </w:p>
        <w:p w:rsidR="00710AFE" w:rsidRPr="00BB3048" w:rsidRDefault="0045412E">
          <w:pPr>
            <w:rPr>
              <w:rFonts w:asciiTheme="majorHAnsi" w:hAnsiTheme="majorHAnsi" w:cstheme="majorHAnsi"/>
            </w:rPr>
          </w:pPr>
          <w:r w:rsidRPr="00BB3048">
            <w:rPr>
              <w:rFonts w:asciiTheme="majorHAnsi" w:hAnsiTheme="majorHAnsi" w:cstheme="majorHAnsi"/>
              <w:lang w:val="nl-NL"/>
            </w:rPr>
            <w:fldChar w:fldCharType="end"/>
          </w:r>
        </w:p>
      </w:sdtContent>
    </w:sdt>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lang w:val="nl-NL"/>
        </w:rPr>
      </w:pPr>
    </w:p>
    <w:p w:rsidR="00D54BD3" w:rsidRPr="00BB3048" w:rsidRDefault="00D54BD3">
      <w:pPr>
        <w:rPr>
          <w:rFonts w:asciiTheme="majorHAnsi" w:eastAsiaTheme="majorEastAsia" w:hAnsiTheme="majorHAnsi" w:cstheme="majorHAnsi"/>
          <w:b/>
          <w:bCs/>
          <w:color w:val="365F91" w:themeColor="accent1" w:themeShade="BF"/>
          <w:sz w:val="28"/>
          <w:szCs w:val="28"/>
          <w:lang w:val="nl-NL"/>
        </w:rPr>
      </w:pPr>
      <w:bookmarkStart w:id="1" w:name="_Toc454216302"/>
      <w:r w:rsidRPr="00BB3048">
        <w:rPr>
          <w:rFonts w:asciiTheme="majorHAnsi" w:hAnsiTheme="majorHAnsi" w:cstheme="majorHAnsi"/>
          <w:lang w:val="nl-NL"/>
        </w:rPr>
        <w:br w:type="page"/>
      </w:r>
    </w:p>
    <w:p w:rsidR="00710AFE" w:rsidRPr="00BB3048" w:rsidRDefault="00710AFE" w:rsidP="00710AFE">
      <w:pPr>
        <w:pStyle w:val="Kop1"/>
        <w:rPr>
          <w:rFonts w:cstheme="majorHAnsi"/>
          <w:lang w:val="nl-NL"/>
        </w:rPr>
      </w:pPr>
      <w:r w:rsidRPr="00BB3048">
        <w:rPr>
          <w:rFonts w:cstheme="majorHAnsi"/>
          <w:lang w:val="nl-NL"/>
        </w:rPr>
        <w:lastRenderedPageBreak/>
        <w:t>Inleiding</w:t>
      </w:r>
      <w:bookmarkEnd w:id="1"/>
    </w:p>
    <w:p w:rsidR="00710AFE" w:rsidRPr="00BB3048" w:rsidRDefault="0078746F" w:rsidP="0078746F">
      <w:pPr>
        <w:pStyle w:val="Geenafstand"/>
        <w:rPr>
          <w:rFonts w:asciiTheme="majorHAnsi" w:hAnsiTheme="majorHAnsi" w:cstheme="majorHAnsi"/>
        </w:rPr>
      </w:pPr>
      <w:r w:rsidRPr="00BB3048">
        <w:rPr>
          <w:rFonts w:asciiTheme="majorHAnsi" w:hAnsiTheme="majorHAnsi" w:cstheme="majorHAnsi"/>
        </w:rPr>
        <w:t xml:space="preserve">In </w:t>
      </w:r>
      <w:r w:rsidR="00CA1ADC" w:rsidRPr="00BB3048">
        <w:rPr>
          <w:rFonts w:asciiTheme="majorHAnsi" w:hAnsiTheme="majorHAnsi" w:cstheme="majorHAnsi"/>
        </w:rPr>
        <w:t xml:space="preserve">dit document staan alle ontwerp beslissingen genomen binnen het project. Het document bevat schetsen en ontwerpen van hoe het hoofdprogramma gaat, door middel van diagrammen en GUI schetsen. </w:t>
      </w:r>
    </w:p>
    <w:p w:rsidR="00CA1ADC" w:rsidRPr="00BB3048" w:rsidRDefault="00CA1ADC">
      <w:pPr>
        <w:rPr>
          <w:rFonts w:asciiTheme="majorHAnsi" w:eastAsiaTheme="majorEastAsia" w:hAnsiTheme="majorHAnsi" w:cstheme="majorHAnsi"/>
          <w:b/>
          <w:bCs/>
          <w:color w:val="365F91" w:themeColor="accent1" w:themeShade="BF"/>
          <w:sz w:val="28"/>
          <w:szCs w:val="28"/>
          <w:lang w:val="nl-NL"/>
        </w:rPr>
      </w:pPr>
      <w:r w:rsidRPr="00BB3048">
        <w:rPr>
          <w:rFonts w:asciiTheme="majorHAnsi" w:hAnsiTheme="majorHAnsi" w:cstheme="majorHAnsi"/>
          <w:lang w:val="nl-NL"/>
        </w:rPr>
        <w:br w:type="page"/>
      </w:r>
    </w:p>
    <w:p w:rsidR="00A377EF" w:rsidRPr="00BB3048" w:rsidRDefault="00CA1ADC" w:rsidP="00CA1ADC">
      <w:pPr>
        <w:pStyle w:val="Kop1"/>
        <w:rPr>
          <w:rFonts w:cstheme="majorHAnsi"/>
          <w:lang w:val="nl-NL"/>
        </w:rPr>
      </w:pPr>
      <w:bookmarkStart w:id="2" w:name="_Toc454216304"/>
      <w:r w:rsidRPr="00BB3048">
        <w:rPr>
          <w:rFonts w:cstheme="majorHAnsi"/>
          <w:lang w:val="nl-NL"/>
        </w:rPr>
        <w:lastRenderedPageBreak/>
        <w:t>Databaseontwerp</w:t>
      </w:r>
      <w:bookmarkEnd w:id="2"/>
    </w:p>
    <w:p w:rsidR="00CA1ADC" w:rsidRPr="00BB3048" w:rsidRDefault="00416FE2">
      <w:pPr>
        <w:rPr>
          <w:rFonts w:asciiTheme="majorHAnsi" w:eastAsiaTheme="majorEastAsia" w:hAnsiTheme="majorHAnsi" w:cstheme="majorHAnsi"/>
          <w:b/>
          <w:bCs/>
          <w:color w:val="365F91" w:themeColor="accent1" w:themeShade="BF"/>
          <w:sz w:val="28"/>
          <w:szCs w:val="28"/>
          <w:lang w:val="nl-NL"/>
        </w:rPr>
      </w:pPr>
      <w:ins w:id="3" w:author="Tom Ruijs" w:date="2016-06-22T16:27:00Z">
        <w:r>
          <w:rPr>
            <w:rFonts w:asciiTheme="majorHAnsi" w:eastAsiaTheme="majorEastAsia" w:hAnsiTheme="majorHAnsi" w:cstheme="majorHAnsi"/>
            <w:b/>
            <w:bCs/>
            <w:color w:val="365F91" w:themeColor="accent1" w:themeShade="BF"/>
            <w:sz w:val="28"/>
            <w:szCs w:val="28"/>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36pt">
              <v:imagedata r:id="rId8" o:title="DBO v3"/>
            </v:shape>
          </w:pict>
        </w:r>
      </w:ins>
    </w:p>
    <w:p w:rsidR="00D82A09" w:rsidRDefault="00D82A09">
      <w:pPr>
        <w:rPr>
          <w:b/>
          <w:sz w:val="28"/>
          <w:lang w:val="nl-NL"/>
        </w:rPr>
      </w:pPr>
      <w:r>
        <w:rPr>
          <w:lang w:val="nl-NL"/>
        </w:rPr>
        <w:br w:type="page"/>
      </w:r>
    </w:p>
    <w:p w:rsidR="004D2CA0" w:rsidRDefault="004D2CA0" w:rsidP="004D2CA0">
      <w:pPr>
        <w:pStyle w:val="Kop2"/>
        <w:rPr>
          <w:lang w:val="nl-NL"/>
        </w:rPr>
      </w:pPr>
      <w:r>
        <w:rPr>
          <w:lang w:val="nl-NL"/>
        </w:rPr>
        <w:lastRenderedPageBreak/>
        <w:t>Toelichting database ontwerp</w:t>
      </w:r>
    </w:p>
    <w:p w:rsidR="000345A7" w:rsidRPr="00BB3048" w:rsidRDefault="004D2CA0" w:rsidP="004D2CA0">
      <w:pPr>
        <w:rPr>
          <w:rFonts w:eastAsiaTheme="majorEastAsia"/>
          <w:color w:val="365F91" w:themeColor="accent1" w:themeShade="BF"/>
          <w:szCs w:val="28"/>
          <w:lang w:val="nl-NL"/>
        </w:rPr>
      </w:pPr>
      <w:r>
        <w:rPr>
          <w:lang w:val="nl-NL"/>
        </w:rPr>
        <w:t xml:space="preserve">Zoals het database ontwerp huidig is opgebouwd, zijn de relaties gefocust op "Huurcontract"-tabel. Dit is omdat daarin alle gegevens worden bijgehouden met betrekking to verhuur. Elke tabel kan ook op zicht zelf bestaan voor de beheer functionaliteiten los hiervan. Velen tabellen bezitten een </w:t>
      </w:r>
      <w:proofErr w:type="spellStart"/>
      <w:r>
        <w:rPr>
          <w:lang w:val="nl-NL"/>
        </w:rPr>
        <w:t>véél-op-véél</w:t>
      </w:r>
      <w:proofErr w:type="spellEnd"/>
      <w:r>
        <w:rPr>
          <w:lang w:val="nl-NL"/>
        </w:rPr>
        <w:t xml:space="preserve"> relatie daarom heb ik hier tussentabellen voor aangemaakt.</w:t>
      </w:r>
      <w:r>
        <w:rPr>
          <w:lang w:val="nl-NL"/>
        </w:rPr>
        <w:br/>
        <w:t>De gebruiker is of een huurder of een beheerder, dit wordt erkent aan de hand of er een wachtwoord aanwezig is. Dit heb ik zo gedaan omdat inloggen van een reguliere gebruiker geen vereiste was en op deze manier bespaar ik data door alleen de beheerder wachtwoord bij te houden.</w:t>
      </w:r>
      <w:r w:rsidR="000345A7" w:rsidRPr="00BB3048">
        <w:rPr>
          <w:lang w:val="nl-NL"/>
        </w:rPr>
        <w:br w:type="page"/>
      </w:r>
    </w:p>
    <w:p w:rsidR="00710AFE" w:rsidRPr="00BB3048" w:rsidRDefault="00CA1ADC" w:rsidP="00710AFE">
      <w:pPr>
        <w:pStyle w:val="Kop1"/>
        <w:rPr>
          <w:rFonts w:cstheme="majorHAnsi"/>
          <w:lang w:val="nl-NL"/>
        </w:rPr>
      </w:pPr>
      <w:bookmarkStart w:id="4" w:name="_Toc454216305"/>
      <w:r w:rsidRPr="00BB3048">
        <w:rPr>
          <w:rFonts w:cstheme="majorHAnsi"/>
          <w:lang w:val="nl-NL"/>
        </w:rPr>
        <w:lastRenderedPageBreak/>
        <w:t>Klassendiagram</w:t>
      </w:r>
      <w:bookmarkEnd w:id="4"/>
    </w:p>
    <w:p w:rsidR="00C55D51" w:rsidRPr="00BB3048" w:rsidRDefault="00416FE2" w:rsidP="001F2BE1">
      <w:pPr>
        <w:rPr>
          <w:rFonts w:asciiTheme="majorHAnsi" w:hAnsiTheme="majorHAnsi" w:cstheme="majorHAnsi"/>
          <w:lang w:val="nl-NL"/>
        </w:rPr>
      </w:pPr>
      <w:ins w:id="5" w:author="Tom Ruijs" w:date="2016-06-22T16:24:00Z">
        <w:r w:rsidRPr="0045412E">
          <w:rPr>
            <w:rFonts w:asciiTheme="majorHAnsi" w:hAnsiTheme="majorHAnsi" w:cstheme="majorHAnsi"/>
            <w:lang w:val="nl-NL"/>
          </w:rPr>
          <w:pict>
            <v:shape id="_x0000_i1025" type="#_x0000_t75" style="width:467.5pt;height:459pt">
              <v:imagedata r:id="rId9" o:title="Klassendiagram V2"/>
            </v:shape>
          </w:pict>
        </w:r>
      </w:ins>
    </w:p>
    <w:p w:rsidR="00C55D51" w:rsidRPr="007A47EC" w:rsidRDefault="0090791C" w:rsidP="0090791C">
      <w:pPr>
        <w:pStyle w:val="Kop2"/>
        <w:rPr>
          <w:lang w:val="nl-NL"/>
        </w:rPr>
      </w:pPr>
      <w:r w:rsidRPr="007A47EC">
        <w:rPr>
          <w:lang w:val="nl-NL"/>
        </w:rPr>
        <w:t>Toelichting klassendiagram</w:t>
      </w:r>
    </w:p>
    <w:p w:rsidR="0090791C" w:rsidRDefault="0090791C" w:rsidP="0090791C">
      <w:pPr>
        <w:rPr>
          <w:lang w:val="nl-NL"/>
        </w:rPr>
      </w:pPr>
      <w:r w:rsidRPr="0090791C">
        <w:rPr>
          <w:lang w:val="nl-NL"/>
        </w:rPr>
        <w:t>Het klassen diagram is op v</w:t>
      </w:r>
      <w:r>
        <w:rPr>
          <w:lang w:val="nl-NL"/>
        </w:rPr>
        <w:t>ele manieren hetzelfde als het database ontwerp. De meest erkenbare verschillen zijn de velen lijsten in plaats van de koppeltabellen en de klasse "Winkel".</w:t>
      </w:r>
    </w:p>
    <w:p w:rsidR="0090791C" w:rsidRDefault="0090791C" w:rsidP="0090791C">
      <w:pPr>
        <w:rPr>
          <w:lang w:val="nl-NL"/>
        </w:rPr>
      </w:pPr>
      <w:r>
        <w:rPr>
          <w:lang w:val="nl-NL"/>
        </w:rPr>
        <w:t>De klasse "Winkel" houdt in feiten alles bij met betrekking tot het beheer van alle andere klassen. De meeste methodes hierin met exceptie van "</w:t>
      </w:r>
      <w:proofErr w:type="spellStart"/>
      <w:r>
        <w:rPr>
          <w:lang w:val="nl-NL"/>
        </w:rPr>
        <w:t>LogIn</w:t>
      </w:r>
      <w:proofErr w:type="spellEnd"/>
      <w:r>
        <w:rPr>
          <w:lang w:val="nl-NL"/>
        </w:rPr>
        <w:t>" zijn ervoor om alle data op te halen uit de database, zodat er beheer kan plaats vinden.</w:t>
      </w:r>
    </w:p>
    <w:p w:rsidR="0090791C" w:rsidRPr="0090791C" w:rsidRDefault="0054345F" w:rsidP="0090791C">
      <w:pPr>
        <w:rPr>
          <w:lang w:val="nl-NL"/>
        </w:rPr>
      </w:pPr>
      <w:r>
        <w:rPr>
          <w:lang w:val="nl-NL"/>
        </w:rPr>
        <w:lastRenderedPageBreak/>
        <w:t>Ten slotte</w:t>
      </w:r>
      <w:r w:rsidR="0090791C">
        <w:rPr>
          <w:lang w:val="nl-NL"/>
        </w:rPr>
        <w:t xml:space="preserve"> heb ik de interface </w:t>
      </w:r>
      <w:proofErr w:type="spellStart"/>
      <w:r w:rsidR="0090791C">
        <w:rPr>
          <w:lang w:val="nl-NL"/>
        </w:rPr>
        <w:t>IBoot</w:t>
      </w:r>
      <w:proofErr w:type="spellEnd"/>
      <w:r w:rsidR="0090791C">
        <w:rPr>
          <w:lang w:val="nl-NL"/>
        </w:rPr>
        <w:t xml:space="preserve"> geïmplementeerd om makkelijk een lijst van verschillende soorten boten bij te houden.</w:t>
      </w:r>
      <w:r w:rsidR="00624066">
        <w:rPr>
          <w:lang w:val="nl-NL"/>
        </w:rPr>
        <w:t xml:space="preserve"> </w:t>
      </w:r>
    </w:p>
    <w:sectPr w:rsidR="0090791C" w:rsidRPr="0090791C" w:rsidSect="00AC445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CD9" w:rsidRDefault="00CE3CD9" w:rsidP="00AC4450">
      <w:pPr>
        <w:spacing w:after="0" w:line="240" w:lineRule="auto"/>
      </w:pPr>
      <w:r>
        <w:separator/>
      </w:r>
    </w:p>
  </w:endnote>
  <w:endnote w:type="continuationSeparator" w:id="0">
    <w:p w:rsidR="00CE3CD9" w:rsidRDefault="00CE3CD9"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90791C" w:rsidRDefault="0090791C">
        <w:pPr>
          <w:pStyle w:val="Voettekst"/>
        </w:pPr>
      </w:p>
      <w:p w:rsidR="0090791C" w:rsidRDefault="0090791C">
        <w:pPr>
          <w:pStyle w:val="Voettekst"/>
        </w:pPr>
      </w:p>
      <w:p w:rsidR="0090791C" w:rsidRDefault="0045412E">
        <w:pPr>
          <w:pStyle w:val="Voettekst"/>
        </w:pPr>
        <w:fldSimple w:instr=" PAGE   \* MERGEFORMAT ">
          <w:r w:rsidR="00416FE2">
            <w:rPr>
              <w:noProof/>
            </w:rPr>
            <w:t>5</w:t>
          </w:r>
        </w:fldSimple>
      </w:p>
    </w:sdtContent>
  </w:sdt>
  <w:p w:rsidR="0090791C" w:rsidRDefault="0090791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CD9" w:rsidRDefault="00CE3CD9" w:rsidP="00AC4450">
      <w:pPr>
        <w:spacing w:after="0" w:line="240" w:lineRule="auto"/>
      </w:pPr>
      <w:r>
        <w:separator/>
      </w:r>
    </w:p>
  </w:footnote>
  <w:footnote w:type="continuationSeparator" w:id="0">
    <w:p w:rsidR="00CE3CD9" w:rsidRDefault="00CE3CD9" w:rsidP="00AC44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trackRevisions/>
  <w:doNotTrackFormatting/>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4450"/>
    <w:rsid w:val="00001264"/>
    <w:rsid w:val="000345A7"/>
    <w:rsid w:val="000432EF"/>
    <w:rsid w:val="00077CE5"/>
    <w:rsid w:val="000D679F"/>
    <w:rsid w:val="0014115D"/>
    <w:rsid w:val="001F2BE1"/>
    <w:rsid w:val="002316BE"/>
    <w:rsid w:val="0040216B"/>
    <w:rsid w:val="00416FE2"/>
    <w:rsid w:val="0045412E"/>
    <w:rsid w:val="0046536C"/>
    <w:rsid w:val="004D2CA0"/>
    <w:rsid w:val="0054345F"/>
    <w:rsid w:val="005460D8"/>
    <w:rsid w:val="00567E8F"/>
    <w:rsid w:val="0058066F"/>
    <w:rsid w:val="00590161"/>
    <w:rsid w:val="005F0638"/>
    <w:rsid w:val="0060689A"/>
    <w:rsid w:val="00624066"/>
    <w:rsid w:val="00664831"/>
    <w:rsid w:val="006D7E23"/>
    <w:rsid w:val="00705661"/>
    <w:rsid w:val="00710AFE"/>
    <w:rsid w:val="0078746F"/>
    <w:rsid w:val="007A47EC"/>
    <w:rsid w:val="007E548E"/>
    <w:rsid w:val="00800889"/>
    <w:rsid w:val="00862B69"/>
    <w:rsid w:val="008E31A8"/>
    <w:rsid w:val="008E7CD5"/>
    <w:rsid w:val="008F31A4"/>
    <w:rsid w:val="0090791C"/>
    <w:rsid w:val="009202D4"/>
    <w:rsid w:val="009534FE"/>
    <w:rsid w:val="00961F92"/>
    <w:rsid w:val="00A377EF"/>
    <w:rsid w:val="00AC4450"/>
    <w:rsid w:val="00B7120D"/>
    <w:rsid w:val="00BB3048"/>
    <w:rsid w:val="00BF2ADE"/>
    <w:rsid w:val="00C55D51"/>
    <w:rsid w:val="00CA1ADC"/>
    <w:rsid w:val="00CE3CD9"/>
    <w:rsid w:val="00CF0956"/>
    <w:rsid w:val="00D35D42"/>
    <w:rsid w:val="00D54BD3"/>
    <w:rsid w:val="00D82A09"/>
    <w:rsid w:val="00E913A0"/>
    <w:rsid w:val="00ED037D"/>
    <w:rsid w:val="00F07D9D"/>
    <w:rsid w:val="00F355CF"/>
    <w:rsid w:val="00F9440D"/>
    <w:rsid w:val="00F9746E"/>
    <w:rsid w:val="00FB338F"/>
    <w:rsid w:val="00FC6FBF"/>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AutoShape 12"/>
        <o:r id="V:Rule5" type="connector" idref="#AutoShape 18"/>
        <o:r id="V:Rule6"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2CA0"/>
    <w:rPr>
      <w:rFonts w:ascii="Arial" w:hAnsi="Arial"/>
    </w:rPr>
  </w:style>
  <w:style w:type="paragraph" w:styleId="Kop1">
    <w:name w:val="heading 1"/>
    <w:basedOn w:val="Standaard"/>
    <w:next w:val="Standaard"/>
    <w:link w:val="Kop1Char"/>
    <w:uiPriority w:val="9"/>
    <w:qFormat/>
    <w:rsid w:val="00AC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037D"/>
    <w:pPr>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037D"/>
    <w:rPr>
      <w:b/>
      <w:sz w:val="28"/>
      <w:lang w:val="nl-NL"/>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AC445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Normaalweb">
    <w:name w:val="Normal (Web)"/>
    <w:basedOn w:val="Standaard"/>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D35D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979949">
      <w:bodyDiv w:val="1"/>
      <w:marLeft w:val="0"/>
      <w:marRight w:val="0"/>
      <w:marTop w:val="0"/>
      <w:marBottom w:val="0"/>
      <w:divBdr>
        <w:top w:val="none" w:sz="0" w:space="0" w:color="auto"/>
        <w:left w:val="none" w:sz="0" w:space="0" w:color="auto"/>
        <w:bottom w:val="none" w:sz="0" w:space="0" w:color="auto"/>
        <w:right w:val="none" w:sz="0" w:space="0" w:color="auto"/>
      </w:divBdr>
    </w:div>
    <w:div w:id="263272676">
      <w:bodyDiv w:val="1"/>
      <w:marLeft w:val="0"/>
      <w:marRight w:val="0"/>
      <w:marTop w:val="0"/>
      <w:marBottom w:val="0"/>
      <w:divBdr>
        <w:top w:val="none" w:sz="0" w:space="0" w:color="auto"/>
        <w:left w:val="none" w:sz="0" w:space="0" w:color="auto"/>
        <w:bottom w:val="none" w:sz="0" w:space="0" w:color="auto"/>
        <w:right w:val="none" w:sz="0" w:space="0" w:color="auto"/>
      </w:divBdr>
    </w:div>
    <w:div w:id="786048515">
      <w:bodyDiv w:val="1"/>
      <w:marLeft w:val="0"/>
      <w:marRight w:val="0"/>
      <w:marTop w:val="0"/>
      <w:marBottom w:val="0"/>
      <w:divBdr>
        <w:top w:val="none" w:sz="0" w:space="0" w:color="auto"/>
        <w:left w:val="none" w:sz="0" w:space="0" w:color="auto"/>
        <w:bottom w:val="none" w:sz="0" w:space="0" w:color="auto"/>
        <w:right w:val="none" w:sz="0" w:space="0" w:color="auto"/>
      </w:divBdr>
      <w:divsChild>
        <w:div w:id="242104250">
          <w:marLeft w:val="0"/>
          <w:marRight w:val="0"/>
          <w:marTop w:val="0"/>
          <w:marBottom w:val="0"/>
          <w:divBdr>
            <w:top w:val="none" w:sz="0" w:space="0" w:color="auto"/>
            <w:left w:val="none" w:sz="0" w:space="0" w:color="auto"/>
            <w:bottom w:val="none" w:sz="0" w:space="0" w:color="auto"/>
            <w:right w:val="none" w:sz="0" w:space="0" w:color="auto"/>
          </w:divBdr>
        </w:div>
        <w:div w:id="683481923">
          <w:marLeft w:val="0"/>
          <w:marRight w:val="0"/>
          <w:marTop w:val="0"/>
          <w:marBottom w:val="0"/>
          <w:divBdr>
            <w:top w:val="none" w:sz="0" w:space="0" w:color="auto"/>
            <w:left w:val="none" w:sz="0" w:space="0" w:color="auto"/>
            <w:bottom w:val="none" w:sz="0" w:space="0" w:color="auto"/>
            <w:right w:val="none" w:sz="0" w:space="0" w:color="auto"/>
          </w:divBdr>
        </w:div>
        <w:div w:id="1452357663">
          <w:marLeft w:val="0"/>
          <w:marRight w:val="0"/>
          <w:marTop w:val="0"/>
          <w:marBottom w:val="0"/>
          <w:divBdr>
            <w:top w:val="none" w:sz="0" w:space="0" w:color="auto"/>
            <w:left w:val="none" w:sz="0" w:space="0" w:color="auto"/>
            <w:bottom w:val="none" w:sz="0" w:space="0" w:color="auto"/>
            <w:right w:val="none" w:sz="0" w:space="0" w:color="auto"/>
          </w:divBdr>
        </w:div>
        <w:div w:id="1489858492">
          <w:marLeft w:val="0"/>
          <w:marRight w:val="0"/>
          <w:marTop w:val="0"/>
          <w:marBottom w:val="0"/>
          <w:divBdr>
            <w:top w:val="none" w:sz="0" w:space="0" w:color="auto"/>
            <w:left w:val="none" w:sz="0" w:space="0" w:color="auto"/>
            <w:bottom w:val="none" w:sz="0" w:space="0" w:color="auto"/>
            <w:right w:val="none" w:sz="0" w:space="0" w:color="auto"/>
          </w:divBdr>
        </w:div>
      </w:divsChild>
    </w:div>
    <w:div w:id="999162897">
      <w:bodyDiv w:val="1"/>
      <w:marLeft w:val="0"/>
      <w:marRight w:val="0"/>
      <w:marTop w:val="0"/>
      <w:marBottom w:val="0"/>
      <w:divBdr>
        <w:top w:val="none" w:sz="0" w:space="0" w:color="auto"/>
        <w:left w:val="none" w:sz="0" w:space="0" w:color="auto"/>
        <w:bottom w:val="none" w:sz="0" w:space="0" w:color="auto"/>
        <w:right w:val="none" w:sz="0" w:space="0" w:color="auto"/>
      </w:divBdr>
    </w:div>
    <w:div w:id="1364404145">
      <w:bodyDiv w:val="1"/>
      <w:marLeft w:val="0"/>
      <w:marRight w:val="0"/>
      <w:marTop w:val="0"/>
      <w:marBottom w:val="0"/>
      <w:divBdr>
        <w:top w:val="none" w:sz="0" w:space="0" w:color="auto"/>
        <w:left w:val="none" w:sz="0" w:space="0" w:color="auto"/>
        <w:bottom w:val="none" w:sz="0" w:space="0" w:color="auto"/>
        <w:right w:val="none" w:sz="0" w:space="0" w:color="auto"/>
      </w:divBdr>
      <w:divsChild>
        <w:div w:id="1068768619">
          <w:marLeft w:val="0"/>
          <w:marRight w:val="0"/>
          <w:marTop w:val="0"/>
          <w:marBottom w:val="0"/>
          <w:divBdr>
            <w:top w:val="none" w:sz="0" w:space="0" w:color="auto"/>
            <w:left w:val="none" w:sz="0" w:space="0" w:color="auto"/>
            <w:bottom w:val="none" w:sz="0" w:space="0" w:color="auto"/>
            <w:right w:val="none" w:sz="0" w:space="0" w:color="auto"/>
          </w:divBdr>
        </w:div>
        <w:div w:id="1337883341">
          <w:marLeft w:val="0"/>
          <w:marRight w:val="0"/>
          <w:marTop w:val="0"/>
          <w:marBottom w:val="0"/>
          <w:divBdr>
            <w:top w:val="none" w:sz="0" w:space="0" w:color="auto"/>
            <w:left w:val="none" w:sz="0" w:space="0" w:color="auto"/>
            <w:bottom w:val="none" w:sz="0" w:space="0" w:color="auto"/>
            <w:right w:val="none" w:sz="0" w:space="0" w:color="auto"/>
          </w:divBdr>
        </w:div>
        <w:div w:id="505172624">
          <w:marLeft w:val="0"/>
          <w:marRight w:val="0"/>
          <w:marTop w:val="0"/>
          <w:marBottom w:val="0"/>
          <w:divBdr>
            <w:top w:val="none" w:sz="0" w:space="0" w:color="auto"/>
            <w:left w:val="none" w:sz="0" w:space="0" w:color="auto"/>
            <w:bottom w:val="none" w:sz="0" w:space="0" w:color="auto"/>
            <w:right w:val="none" w:sz="0" w:space="0" w:color="auto"/>
          </w:divBdr>
        </w:div>
        <w:div w:id="1228296666">
          <w:marLeft w:val="0"/>
          <w:marRight w:val="0"/>
          <w:marTop w:val="0"/>
          <w:marBottom w:val="0"/>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 w:id="1721198950">
      <w:bodyDiv w:val="1"/>
      <w:marLeft w:val="0"/>
      <w:marRight w:val="0"/>
      <w:marTop w:val="0"/>
      <w:marBottom w:val="0"/>
      <w:divBdr>
        <w:top w:val="none" w:sz="0" w:space="0" w:color="auto"/>
        <w:left w:val="none" w:sz="0" w:space="0" w:color="auto"/>
        <w:bottom w:val="none" w:sz="0" w:space="0" w:color="auto"/>
        <w:right w:val="none" w:sz="0" w:space="0" w:color="auto"/>
      </w:divBdr>
      <w:divsChild>
        <w:div w:id="135950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2016-06-22T00:00:00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A3282-FA20-4EF2-8730-FD92F76A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334</Words>
  <Characters>1904</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Document</vt:lpstr>
      <vt:lpstr>Analyse Document</vt:lpstr>
    </vt:vector>
  </TitlesOfParts>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ICT4Participation</dc:subject>
  <dc:creator>Tom Ruijs</dc:creator>
  <cp:lastModifiedBy>Tom Ruijs</cp:lastModifiedBy>
  <cp:revision>17</cp:revision>
  <dcterms:created xsi:type="dcterms:W3CDTF">2016-03-10T12:55:00Z</dcterms:created>
  <dcterms:modified xsi:type="dcterms:W3CDTF">2016-06-22T14:27:00Z</dcterms:modified>
</cp:coreProperties>
</file>